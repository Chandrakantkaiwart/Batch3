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4D22" w:rsidRPr="00BE4D22" w:rsidRDefault="00BE4D22" w:rsidP="00BE4D22">
      <w:pPr>
        <w:shd w:val="clear" w:color="auto" w:fill="FCFCFC"/>
        <w:spacing w:after="0" w:line="240" w:lineRule="auto"/>
        <w:jc w:val="both"/>
        <w:textAlignment w:val="top"/>
        <w:rPr>
          <w:rFonts w:ascii="Segoe UI" w:eastAsia="Times New Roman" w:hAnsi="Segoe UI" w:cs="Segoe UI"/>
          <w:color w:val="161616"/>
          <w:sz w:val="24"/>
          <w:szCs w:val="24"/>
        </w:rPr>
      </w:pPr>
      <w:r w:rsidRPr="00BE4D22">
        <w:rPr>
          <w:rFonts w:ascii="Segoe UI" w:eastAsia="Times New Roman" w:hAnsi="Segoe UI" w:cs="Segoe UI"/>
          <w:color w:val="161616"/>
          <w:sz w:val="24"/>
          <w:szCs w:val="24"/>
        </w:rPr>
        <w:t>Dependency Injection (DI) is a software design pattern that allows us to develop loosely coupled code. DI is a great way to reduce tight coupling between software components. DI also enables us to better manage future changes and other complexity in our software. The purpose of DI is to make code maintainable.</w:t>
      </w:r>
    </w:p>
    <w:p w:rsidR="00BE4D22" w:rsidRDefault="00BE4D22" w:rsidP="00BE4D22">
      <w:pPr>
        <w:shd w:val="clear" w:color="auto" w:fill="FCFCFC"/>
        <w:spacing w:after="0" w:line="240" w:lineRule="auto"/>
        <w:jc w:val="both"/>
        <w:textAlignment w:val="top"/>
        <w:rPr>
          <w:rFonts w:ascii="Segoe UI" w:eastAsia="Times New Roman" w:hAnsi="Segoe UI" w:cs="Segoe UI"/>
          <w:color w:val="161616"/>
          <w:sz w:val="24"/>
          <w:szCs w:val="24"/>
        </w:rPr>
      </w:pPr>
      <w:r w:rsidRPr="00BE4D22">
        <w:rPr>
          <w:rFonts w:ascii="Segoe UI" w:eastAsia="Times New Roman" w:hAnsi="Segoe UI" w:cs="Segoe UI"/>
          <w:color w:val="161616"/>
          <w:sz w:val="24"/>
          <w:szCs w:val="24"/>
        </w:rPr>
        <w:t>The </w:t>
      </w:r>
      <w:hyperlink r:id="rId6" w:tgtFrame="_blank" w:history="1">
        <w:r w:rsidRPr="00BE4D22">
          <w:rPr>
            <w:rFonts w:ascii="Segoe UI" w:eastAsia="Times New Roman" w:hAnsi="Segoe UI" w:cs="Segoe UI"/>
            <w:color w:val="4588ED"/>
            <w:sz w:val="24"/>
            <w:szCs w:val="24"/>
            <w:u w:val="single"/>
          </w:rPr>
          <w:t>Dependency Injection pattern</w:t>
        </w:r>
      </w:hyperlink>
      <w:r w:rsidRPr="00BE4D22">
        <w:rPr>
          <w:rFonts w:ascii="Segoe UI" w:eastAsia="Times New Roman" w:hAnsi="Segoe UI" w:cs="Segoe UI"/>
          <w:color w:val="161616"/>
          <w:sz w:val="24"/>
          <w:szCs w:val="24"/>
        </w:rPr>
        <w:t> uses a builder object to initialize objects and provide the required dependencies to the object means it allows you to "inject" a dependency from outside the class.</w:t>
      </w:r>
    </w:p>
    <w:p w:rsidR="00BE4D22" w:rsidRDefault="00BE4D22" w:rsidP="00BE4D22">
      <w:pPr>
        <w:shd w:val="clear" w:color="auto" w:fill="FCFCFC"/>
        <w:spacing w:after="0" w:line="240" w:lineRule="auto"/>
        <w:jc w:val="both"/>
        <w:textAlignment w:val="top"/>
        <w:rPr>
          <w:rFonts w:ascii="Segoe UI" w:eastAsia="Times New Roman" w:hAnsi="Segoe UI" w:cs="Segoe UI"/>
          <w:color w:val="161616"/>
          <w:sz w:val="24"/>
          <w:szCs w:val="24"/>
        </w:rPr>
      </w:pPr>
    </w:p>
    <w:p w:rsidR="00BE4D22" w:rsidRDefault="00BE4D22" w:rsidP="00BE4D22">
      <w:pPr>
        <w:shd w:val="clear" w:color="auto" w:fill="FCFCFC"/>
        <w:spacing w:after="0" w:line="240" w:lineRule="auto"/>
        <w:jc w:val="both"/>
        <w:textAlignment w:val="top"/>
        <w:rPr>
          <w:rFonts w:ascii="Segoe UI" w:eastAsia="Times New Roman" w:hAnsi="Segoe UI" w:cs="Segoe UI"/>
          <w:color w:val="161616"/>
          <w:sz w:val="24"/>
          <w:szCs w:val="24"/>
        </w:rPr>
      </w:pPr>
      <w:r>
        <w:rPr>
          <w:rFonts w:ascii="Segoe UI" w:hAnsi="Segoe UI" w:cs="Segoe UI"/>
          <w:b/>
          <w:bCs/>
          <w:color w:val="161616"/>
          <w:shd w:val="clear" w:color="auto" w:fill="FCFCFC"/>
        </w:rPr>
        <w:t>For example</w:t>
      </w:r>
      <w:r>
        <w:rPr>
          <w:rFonts w:ascii="Segoe UI" w:hAnsi="Segoe UI" w:cs="Segoe UI"/>
          <w:color w:val="161616"/>
          <w:shd w:val="clear" w:color="auto" w:fill="FCFCFC"/>
        </w:rPr>
        <w:t>, Suppose your </w:t>
      </w:r>
      <w:r>
        <w:rPr>
          <w:rStyle w:val="HTMLCode"/>
          <w:rFonts w:ascii="Consolas" w:eastAsiaTheme="minorHAnsi" w:hAnsi="Consolas"/>
          <w:color w:val="5676CB"/>
          <w:sz w:val="22"/>
          <w:szCs w:val="22"/>
          <w:shd w:val="clear" w:color="auto" w:fill="EFEFEF"/>
        </w:rPr>
        <w:t>Client</w:t>
      </w:r>
      <w:r>
        <w:rPr>
          <w:rFonts w:ascii="Segoe UI" w:hAnsi="Segoe UI" w:cs="Segoe UI"/>
          <w:color w:val="161616"/>
          <w:shd w:val="clear" w:color="auto" w:fill="FCFCFC"/>
        </w:rPr>
        <w:t> class needs to use two service classes, then the best you can do is to make your </w:t>
      </w:r>
      <w:r>
        <w:rPr>
          <w:rStyle w:val="HTMLCode"/>
          <w:rFonts w:ascii="Consolas" w:eastAsiaTheme="minorHAnsi" w:hAnsi="Consolas"/>
          <w:color w:val="5676CB"/>
          <w:sz w:val="22"/>
          <w:szCs w:val="22"/>
          <w:shd w:val="clear" w:color="auto" w:fill="EFEFEF"/>
        </w:rPr>
        <w:t>Client</w:t>
      </w:r>
      <w:r>
        <w:rPr>
          <w:rFonts w:ascii="Segoe UI" w:hAnsi="Segoe UI" w:cs="Segoe UI"/>
          <w:color w:val="161616"/>
          <w:shd w:val="clear" w:color="auto" w:fill="FCFCFC"/>
        </w:rPr>
        <w:t> class aware of abstraction i.e. </w:t>
      </w:r>
      <w:proofErr w:type="spellStart"/>
      <w:r>
        <w:rPr>
          <w:rStyle w:val="HTMLCode"/>
          <w:rFonts w:ascii="Consolas" w:eastAsiaTheme="minorHAnsi" w:hAnsi="Consolas"/>
          <w:color w:val="5676CB"/>
          <w:sz w:val="22"/>
          <w:szCs w:val="22"/>
          <w:shd w:val="clear" w:color="auto" w:fill="EFEFEF"/>
        </w:rPr>
        <w:t>IService</w:t>
      </w:r>
      <w:proofErr w:type="spellEnd"/>
      <w:r>
        <w:rPr>
          <w:rFonts w:ascii="Segoe UI" w:hAnsi="Segoe UI" w:cs="Segoe UI"/>
          <w:color w:val="161616"/>
          <w:shd w:val="clear" w:color="auto" w:fill="FCFCFC"/>
        </w:rPr>
        <w:t> interface rather than implementation i.e. </w:t>
      </w:r>
      <w:r>
        <w:rPr>
          <w:rStyle w:val="HTMLCode"/>
          <w:rFonts w:ascii="Consolas" w:eastAsiaTheme="minorHAnsi" w:hAnsi="Consolas"/>
          <w:color w:val="5676CB"/>
          <w:sz w:val="22"/>
          <w:szCs w:val="22"/>
          <w:shd w:val="clear" w:color="auto" w:fill="EFEFEF"/>
        </w:rPr>
        <w:t>Service1</w:t>
      </w:r>
      <w:r>
        <w:rPr>
          <w:rFonts w:ascii="Segoe UI" w:hAnsi="Segoe UI" w:cs="Segoe UI"/>
          <w:color w:val="161616"/>
          <w:shd w:val="clear" w:color="auto" w:fill="FCFCFC"/>
        </w:rPr>
        <w:t> and </w:t>
      </w:r>
      <w:r>
        <w:rPr>
          <w:rStyle w:val="HTMLCode"/>
          <w:rFonts w:ascii="Consolas" w:eastAsiaTheme="minorHAnsi" w:hAnsi="Consolas"/>
          <w:color w:val="5676CB"/>
          <w:sz w:val="22"/>
          <w:szCs w:val="22"/>
          <w:shd w:val="clear" w:color="auto" w:fill="EFEFEF"/>
        </w:rPr>
        <w:t>Service2</w:t>
      </w:r>
      <w:r>
        <w:rPr>
          <w:rFonts w:ascii="Segoe UI" w:hAnsi="Segoe UI" w:cs="Segoe UI"/>
          <w:color w:val="161616"/>
          <w:shd w:val="clear" w:color="auto" w:fill="FCFCFC"/>
        </w:rPr>
        <w:t> classes. In this way, you can change the implementation of the </w:t>
      </w:r>
      <w:proofErr w:type="spellStart"/>
      <w:r>
        <w:rPr>
          <w:rStyle w:val="HTMLCode"/>
          <w:rFonts w:ascii="Consolas" w:eastAsiaTheme="minorHAnsi" w:hAnsi="Consolas"/>
          <w:color w:val="5676CB"/>
          <w:sz w:val="22"/>
          <w:szCs w:val="22"/>
          <w:shd w:val="clear" w:color="auto" w:fill="EFEFEF"/>
        </w:rPr>
        <w:t>IService</w:t>
      </w:r>
      <w:proofErr w:type="spellEnd"/>
      <w:r>
        <w:rPr>
          <w:rFonts w:ascii="Segoe UI" w:hAnsi="Segoe UI" w:cs="Segoe UI"/>
          <w:color w:val="161616"/>
          <w:shd w:val="clear" w:color="auto" w:fill="FCFCFC"/>
        </w:rPr>
        <w:t> interface at any time (and for how many times you want) without changing the client class code.</w:t>
      </w:r>
    </w:p>
    <w:p w:rsidR="00BE4D22" w:rsidRPr="00BE4D22" w:rsidRDefault="00BE4D22" w:rsidP="00BE4D22">
      <w:pPr>
        <w:shd w:val="clear" w:color="auto" w:fill="FCFCFC"/>
        <w:spacing w:after="0" w:line="240" w:lineRule="auto"/>
        <w:jc w:val="both"/>
        <w:textAlignment w:val="top"/>
        <w:rPr>
          <w:rFonts w:ascii="Segoe UI" w:eastAsia="Times New Roman" w:hAnsi="Segoe UI" w:cs="Segoe UI"/>
          <w:color w:val="161616"/>
          <w:sz w:val="24"/>
          <w:szCs w:val="24"/>
        </w:rPr>
      </w:pPr>
    </w:p>
    <w:p w:rsidR="00BE4D22" w:rsidRPr="00BE4D22" w:rsidRDefault="00BE4D22" w:rsidP="00BE4D22">
      <w:pPr>
        <w:shd w:val="clear" w:color="auto" w:fill="FCFCFC"/>
        <w:spacing w:after="0" w:line="240" w:lineRule="auto"/>
        <w:jc w:val="center"/>
        <w:textAlignment w:val="top"/>
        <w:rPr>
          <w:ins w:id="0" w:author="Unknown"/>
          <w:rFonts w:ascii="Segoe UI" w:eastAsia="Times New Roman" w:hAnsi="Segoe UI" w:cs="Segoe UI"/>
          <w:color w:val="161616"/>
          <w:sz w:val="24"/>
          <w:szCs w:val="24"/>
        </w:rPr>
      </w:pPr>
      <w:r>
        <w:rPr>
          <w:rFonts w:ascii="Segoe UI" w:eastAsia="Times New Roman" w:hAnsi="Segoe UI" w:cs="Segoe UI"/>
          <w:noProof/>
          <w:color w:val="161616"/>
          <w:sz w:val="24"/>
          <w:szCs w:val="24"/>
        </w:rPr>
        <w:drawing>
          <wp:inline distT="0" distB="0" distL="0" distR="0">
            <wp:extent cx="4762500" cy="3810000"/>
            <wp:effectExtent l="0" t="0" r="0" b="0"/>
            <wp:docPr id="2" name="Picture 2" descr="https://dotnettrickscloud.blob.core.windows.net/img/di/di-implementation-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tnettrickscloud.blob.core.windows.net/img/di/di-implementation-examp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rsidR="00BE4D22" w:rsidRDefault="00BE4D22" w:rsidP="00BE4D22">
      <w:pPr>
        <w:shd w:val="clear" w:color="auto" w:fill="FCFCFC"/>
        <w:spacing w:before="300" w:after="225" w:line="240" w:lineRule="auto"/>
        <w:jc w:val="both"/>
        <w:textAlignment w:val="top"/>
        <w:outlineLvl w:val="1"/>
        <w:rPr>
          <w:rFonts w:ascii="Segoe UI" w:hAnsi="Segoe UI" w:cs="Segoe UI"/>
          <w:color w:val="161616"/>
          <w:shd w:val="clear" w:color="auto" w:fill="FCFCFC"/>
        </w:rPr>
      </w:pPr>
      <w:r>
        <w:rPr>
          <w:rFonts w:ascii="Segoe UI" w:hAnsi="Segoe UI" w:cs="Segoe UI"/>
          <w:color w:val="161616"/>
          <w:shd w:val="clear" w:color="auto" w:fill="FCFCFC"/>
        </w:rPr>
        <w:t>We can modify this code by following the </w:t>
      </w:r>
      <w:hyperlink r:id="rId8" w:history="1">
        <w:r>
          <w:rPr>
            <w:rStyle w:val="Hyperlink"/>
            <w:rFonts w:ascii="Segoe UI" w:hAnsi="Segoe UI" w:cs="Segoe UI"/>
            <w:color w:val="4588ED"/>
            <w:shd w:val="clear" w:color="auto" w:fill="FCFCFC"/>
          </w:rPr>
          <w:t>Dependency Injection implementation</w:t>
        </w:r>
      </w:hyperlink>
      <w:r>
        <w:rPr>
          <w:rFonts w:ascii="Segoe UI" w:hAnsi="Segoe UI" w:cs="Segoe UI"/>
          <w:color w:val="161616"/>
          <w:shd w:val="clear" w:color="auto" w:fill="FCFCFC"/>
        </w:rPr>
        <w:t xml:space="preserve"> ways. We have the following different ways to implement </w:t>
      </w:r>
      <w:proofErr w:type="gramStart"/>
      <w:r>
        <w:rPr>
          <w:rFonts w:ascii="Segoe UI" w:hAnsi="Segoe UI" w:cs="Segoe UI"/>
          <w:color w:val="161616"/>
          <w:shd w:val="clear" w:color="auto" w:fill="FCFCFC"/>
        </w:rPr>
        <w:t>DI :</w:t>
      </w:r>
      <w:proofErr w:type="gramEnd"/>
    </w:p>
    <w:p w:rsidR="00BE4D22" w:rsidRDefault="00BE4D22" w:rsidP="00BE4D22">
      <w:pPr>
        <w:pStyle w:val="Heading2"/>
        <w:shd w:val="clear" w:color="auto" w:fill="FCFCFC"/>
        <w:spacing w:before="300" w:beforeAutospacing="0" w:after="225" w:afterAutospacing="0"/>
        <w:jc w:val="both"/>
        <w:rPr>
          <w:rFonts w:ascii="Helvetica" w:hAnsi="Helvetica" w:cs="Helvetica"/>
          <w:b w:val="0"/>
          <w:bCs w:val="0"/>
          <w:color w:val="4466C5"/>
          <w:sz w:val="45"/>
          <w:szCs w:val="45"/>
        </w:rPr>
      </w:pPr>
      <w:r>
        <w:rPr>
          <w:rFonts w:ascii="Helvetica" w:hAnsi="Helvetica" w:cs="Helvetica"/>
          <w:b w:val="0"/>
          <w:bCs w:val="0"/>
          <w:color w:val="4466C5"/>
          <w:sz w:val="45"/>
          <w:szCs w:val="45"/>
        </w:rPr>
        <w:t>Constructor Injection</w:t>
      </w:r>
    </w:p>
    <w:p w:rsidR="00BE4D22" w:rsidRDefault="00BE4D22" w:rsidP="00BE4D22">
      <w:pPr>
        <w:pStyle w:val="NormalWeb"/>
        <w:numPr>
          <w:ilvl w:val="0"/>
          <w:numId w:val="6"/>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This is a widely used way to implement DI.</w:t>
      </w:r>
    </w:p>
    <w:p w:rsidR="00BE4D22" w:rsidRDefault="00BE4D22" w:rsidP="00BE4D22">
      <w:pPr>
        <w:pStyle w:val="NormalWeb"/>
        <w:numPr>
          <w:ilvl w:val="0"/>
          <w:numId w:val="6"/>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lastRenderedPageBreak/>
        <w:t>Dependency Injection is done by supplying the DEPENDENCY through the class’s constructor when creating the instance of that class.</w:t>
      </w:r>
    </w:p>
    <w:p w:rsidR="00BE4D22" w:rsidRDefault="00BE4D22" w:rsidP="00BE4D22">
      <w:pPr>
        <w:pStyle w:val="NormalWeb"/>
        <w:numPr>
          <w:ilvl w:val="0"/>
          <w:numId w:val="6"/>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Injected component can be used anywhere within the class.</w:t>
      </w:r>
    </w:p>
    <w:p w:rsidR="00BE4D22" w:rsidRDefault="00BE4D22" w:rsidP="00BE4D22">
      <w:pPr>
        <w:pStyle w:val="NormalWeb"/>
        <w:numPr>
          <w:ilvl w:val="0"/>
          <w:numId w:val="6"/>
        </w:numPr>
        <w:shd w:val="clear" w:color="auto" w:fill="FCFCFC"/>
        <w:spacing w:before="0" w:beforeAutospacing="0" w:after="0" w:afterAutospacing="0"/>
        <w:ind w:left="480"/>
        <w:jc w:val="both"/>
        <w:textAlignment w:val="top"/>
        <w:rPr>
          <w:rFonts w:ascii="Segoe UI" w:hAnsi="Segoe UI" w:cs="Segoe UI"/>
          <w:color w:val="161616"/>
        </w:rPr>
      </w:pPr>
      <w:r w:rsidRPr="00BE4D22">
        <w:rPr>
          <w:rFonts w:ascii="Segoe UI" w:hAnsi="Segoe UI" w:cs="Segoe UI"/>
          <w:color w:val="161616"/>
        </w:rPr>
        <w:t>Recommended to use when the injected dependency, you are using across the class methods.</w:t>
      </w:r>
    </w:p>
    <w:p w:rsidR="00BE4D22" w:rsidRPr="00BE4D22" w:rsidRDefault="00BE4D22" w:rsidP="00BE4D22">
      <w:pPr>
        <w:pStyle w:val="NormalWeb"/>
        <w:numPr>
          <w:ilvl w:val="0"/>
          <w:numId w:val="6"/>
        </w:numPr>
        <w:shd w:val="clear" w:color="auto" w:fill="FCFCFC"/>
        <w:spacing w:before="0" w:beforeAutospacing="0" w:after="0" w:afterAutospacing="0"/>
        <w:ind w:left="480"/>
        <w:jc w:val="both"/>
        <w:textAlignment w:val="top"/>
        <w:rPr>
          <w:rFonts w:ascii="Segoe UI" w:hAnsi="Segoe UI" w:cs="Segoe UI"/>
          <w:color w:val="161616"/>
        </w:rPr>
      </w:pPr>
      <w:r w:rsidRPr="00BE4D22">
        <w:rPr>
          <w:rFonts w:ascii="Segoe UI" w:hAnsi="Segoe UI" w:cs="Segoe UI"/>
          <w:color w:val="161616"/>
        </w:rPr>
        <w:t>It addresses the most common scenario where a class requires one or more dependencies.</w:t>
      </w:r>
    </w:p>
    <w:p w:rsidR="00BE4D22" w:rsidRPr="00BE4D22" w:rsidRDefault="00BE4D22" w:rsidP="00BE4D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proofErr w:type="gramStart"/>
      <w:r w:rsidRPr="00BE4D22">
        <w:rPr>
          <w:rFonts w:ascii="Consolas" w:eastAsia="Times New Roman" w:hAnsi="Consolas" w:cs="Courier New"/>
          <w:color w:val="333333"/>
          <w:sz w:val="20"/>
          <w:szCs w:val="20"/>
        </w:rPr>
        <w:t>public</w:t>
      </w:r>
      <w:proofErr w:type="gramEnd"/>
      <w:r w:rsidRPr="00BE4D22">
        <w:rPr>
          <w:rFonts w:ascii="Consolas" w:eastAsia="Times New Roman" w:hAnsi="Consolas" w:cs="Courier New"/>
          <w:color w:val="333333"/>
          <w:sz w:val="20"/>
          <w:szCs w:val="20"/>
        </w:rPr>
        <w:t xml:space="preserve"> interface </w:t>
      </w:r>
      <w:proofErr w:type="spellStart"/>
      <w:r w:rsidRPr="00BE4D22">
        <w:rPr>
          <w:rFonts w:ascii="Consolas" w:eastAsia="Times New Roman" w:hAnsi="Consolas" w:cs="Courier New"/>
          <w:color w:val="333333"/>
          <w:sz w:val="20"/>
          <w:szCs w:val="20"/>
        </w:rPr>
        <w:t>IService</w:t>
      </w:r>
      <w:proofErr w:type="spellEnd"/>
      <w:r w:rsidRPr="00BE4D22">
        <w:rPr>
          <w:rFonts w:ascii="Consolas" w:eastAsia="Times New Roman" w:hAnsi="Consolas" w:cs="Courier New"/>
          <w:color w:val="333333"/>
          <w:sz w:val="20"/>
          <w:szCs w:val="20"/>
        </w:rPr>
        <w:t xml:space="preserve"> {</w:t>
      </w:r>
    </w:p>
    <w:p w:rsidR="00BE4D22" w:rsidRPr="00BE4D22" w:rsidRDefault="00BE4D22" w:rsidP="00BE4D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E4D22">
        <w:rPr>
          <w:rFonts w:ascii="Consolas" w:eastAsia="Times New Roman" w:hAnsi="Consolas" w:cs="Courier New"/>
          <w:color w:val="333333"/>
          <w:sz w:val="20"/>
          <w:szCs w:val="20"/>
        </w:rPr>
        <w:t xml:space="preserve"> </w:t>
      </w:r>
      <w:proofErr w:type="gramStart"/>
      <w:r w:rsidRPr="00BE4D22">
        <w:rPr>
          <w:rFonts w:ascii="Consolas" w:eastAsia="Times New Roman" w:hAnsi="Consolas" w:cs="Courier New"/>
          <w:color w:val="333333"/>
          <w:sz w:val="20"/>
          <w:szCs w:val="20"/>
        </w:rPr>
        <w:t>void</w:t>
      </w:r>
      <w:proofErr w:type="gramEnd"/>
      <w:r w:rsidRPr="00BE4D22">
        <w:rPr>
          <w:rFonts w:ascii="Consolas" w:eastAsia="Times New Roman" w:hAnsi="Consolas" w:cs="Courier New"/>
          <w:color w:val="333333"/>
          <w:sz w:val="20"/>
          <w:szCs w:val="20"/>
        </w:rPr>
        <w:t xml:space="preserve"> Serve();</w:t>
      </w:r>
    </w:p>
    <w:p w:rsidR="00BE4D22" w:rsidRPr="00BE4D22" w:rsidRDefault="00BE4D22" w:rsidP="00BE4D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E4D22">
        <w:rPr>
          <w:rFonts w:ascii="Consolas" w:eastAsia="Times New Roman" w:hAnsi="Consolas" w:cs="Courier New"/>
          <w:color w:val="333333"/>
          <w:sz w:val="20"/>
          <w:szCs w:val="20"/>
        </w:rPr>
        <w:t>}</w:t>
      </w:r>
    </w:p>
    <w:p w:rsidR="00BE4D22" w:rsidRPr="00BE4D22" w:rsidRDefault="00BE4D22" w:rsidP="00BE4D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proofErr w:type="gramStart"/>
      <w:r w:rsidRPr="00BE4D22">
        <w:rPr>
          <w:rFonts w:ascii="Consolas" w:eastAsia="Times New Roman" w:hAnsi="Consolas" w:cs="Courier New"/>
          <w:color w:val="333333"/>
          <w:sz w:val="20"/>
          <w:szCs w:val="20"/>
        </w:rPr>
        <w:t>public</w:t>
      </w:r>
      <w:proofErr w:type="gramEnd"/>
      <w:r w:rsidRPr="00BE4D22">
        <w:rPr>
          <w:rFonts w:ascii="Consolas" w:eastAsia="Times New Roman" w:hAnsi="Consolas" w:cs="Courier New"/>
          <w:color w:val="333333"/>
          <w:sz w:val="20"/>
          <w:szCs w:val="20"/>
        </w:rPr>
        <w:t xml:space="preserve"> class Service1 : </w:t>
      </w:r>
      <w:proofErr w:type="spellStart"/>
      <w:r w:rsidRPr="00BE4D22">
        <w:rPr>
          <w:rFonts w:ascii="Consolas" w:eastAsia="Times New Roman" w:hAnsi="Consolas" w:cs="Courier New"/>
          <w:color w:val="333333"/>
          <w:sz w:val="20"/>
          <w:szCs w:val="20"/>
        </w:rPr>
        <w:t>IService</w:t>
      </w:r>
      <w:proofErr w:type="spellEnd"/>
      <w:r w:rsidRPr="00BE4D22">
        <w:rPr>
          <w:rFonts w:ascii="Consolas" w:eastAsia="Times New Roman" w:hAnsi="Consolas" w:cs="Courier New"/>
          <w:color w:val="333333"/>
          <w:sz w:val="20"/>
          <w:szCs w:val="20"/>
        </w:rPr>
        <w:t xml:space="preserve"> {</w:t>
      </w:r>
    </w:p>
    <w:p w:rsidR="00BE4D22" w:rsidRPr="00BE4D22" w:rsidRDefault="00BE4D22" w:rsidP="00BE4D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E4D22">
        <w:rPr>
          <w:rFonts w:ascii="Consolas" w:eastAsia="Times New Roman" w:hAnsi="Consolas" w:cs="Courier New"/>
          <w:color w:val="333333"/>
          <w:sz w:val="20"/>
          <w:szCs w:val="20"/>
        </w:rPr>
        <w:t xml:space="preserve"> </w:t>
      </w:r>
      <w:proofErr w:type="gramStart"/>
      <w:r w:rsidRPr="00BE4D22">
        <w:rPr>
          <w:rFonts w:ascii="Consolas" w:eastAsia="Times New Roman" w:hAnsi="Consolas" w:cs="Courier New"/>
          <w:color w:val="333333"/>
          <w:sz w:val="20"/>
          <w:szCs w:val="20"/>
        </w:rPr>
        <w:t>public</w:t>
      </w:r>
      <w:proofErr w:type="gramEnd"/>
      <w:r w:rsidRPr="00BE4D22">
        <w:rPr>
          <w:rFonts w:ascii="Consolas" w:eastAsia="Times New Roman" w:hAnsi="Consolas" w:cs="Courier New"/>
          <w:color w:val="333333"/>
          <w:sz w:val="20"/>
          <w:szCs w:val="20"/>
        </w:rPr>
        <w:t xml:space="preserve"> void Serve() { </w:t>
      </w:r>
      <w:proofErr w:type="spellStart"/>
      <w:r w:rsidRPr="00BE4D22">
        <w:rPr>
          <w:rFonts w:ascii="Consolas" w:eastAsia="Times New Roman" w:hAnsi="Consolas" w:cs="Courier New"/>
          <w:color w:val="333333"/>
          <w:sz w:val="20"/>
          <w:szCs w:val="20"/>
        </w:rPr>
        <w:t>Console.WriteLine</w:t>
      </w:r>
      <w:proofErr w:type="spellEnd"/>
      <w:r w:rsidRPr="00BE4D22">
        <w:rPr>
          <w:rFonts w:ascii="Consolas" w:eastAsia="Times New Roman" w:hAnsi="Consolas" w:cs="Courier New"/>
          <w:color w:val="333333"/>
          <w:sz w:val="20"/>
          <w:szCs w:val="20"/>
        </w:rPr>
        <w:t>("Service1 Called"); }</w:t>
      </w:r>
    </w:p>
    <w:p w:rsidR="00BE4D22" w:rsidRPr="00BE4D22" w:rsidRDefault="00BE4D22" w:rsidP="00BE4D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E4D22">
        <w:rPr>
          <w:rFonts w:ascii="Consolas" w:eastAsia="Times New Roman" w:hAnsi="Consolas" w:cs="Courier New"/>
          <w:color w:val="333333"/>
          <w:sz w:val="20"/>
          <w:szCs w:val="20"/>
        </w:rPr>
        <w:t>}</w:t>
      </w:r>
    </w:p>
    <w:p w:rsidR="00BE4D22" w:rsidRPr="00BE4D22" w:rsidRDefault="00BE4D22" w:rsidP="00BE4D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proofErr w:type="gramStart"/>
      <w:r w:rsidRPr="00BE4D22">
        <w:rPr>
          <w:rFonts w:ascii="Consolas" w:eastAsia="Times New Roman" w:hAnsi="Consolas" w:cs="Courier New"/>
          <w:color w:val="333333"/>
          <w:sz w:val="20"/>
          <w:szCs w:val="20"/>
        </w:rPr>
        <w:t>public</w:t>
      </w:r>
      <w:proofErr w:type="gramEnd"/>
      <w:r w:rsidRPr="00BE4D22">
        <w:rPr>
          <w:rFonts w:ascii="Consolas" w:eastAsia="Times New Roman" w:hAnsi="Consolas" w:cs="Courier New"/>
          <w:color w:val="333333"/>
          <w:sz w:val="20"/>
          <w:szCs w:val="20"/>
        </w:rPr>
        <w:t xml:space="preserve"> class Service2 : </w:t>
      </w:r>
      <w:proofErr w:type="spellStart"/>
      <w:r w:rsidRPr="00BE4D22">
        <w:rPr>
          <w:rFonts w:ascii="Consolas" w:eastAsia="Times New Roman" w:hAnsi="Consolas" w:cs="Courier New"/>
          <w:color w:val="333333"/>
          <w:sz w:val="20"/>
          <w:szCs w:val="20"/>
        </w:rPr>
        <w:t>IService</w:t>
      </w:r>
      <w:proofErr w:type="spellEnd"/>
      <w:r w:rsidRPr="00BE4D22">
        <w:rPr>
          <w:rFonts w:ascii="Consolas" w:eastAsia="Times New Roman" w:hAnsi="Consolas" w:cs="Courier New"/>
          <w:color w:val="333333"/>
          <w:sz w:val="20"/>
          <w:szCs w:val="20"/>
        </w:rPr>
        <w:t xml:space="preserve"> {</w:t>
      </w:r>
    </w:p>
    <w:p w:rsidR="00BE4D22" w:rsidRPr="00BE4D22" w:rsidRDefault="00BE4D22" w:rsidP="00BE4D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E4D22">
        <w:rPr>
          <w:rFonts w:ascii="Consolas" w:eastAsia="Times New Roman" w:hAnsi="Consolas" w:cs="Courier New"/>
          <w:color w:val="333333"/>
          <w:sz w:val="20"/>
          <w:szCs w:val="20"/>
        </w:rPr>
        <w:t xml:space="preserve"> </w:t>
      </w:r>
      <w:proofErr w:type="gramStart"/>
      <w:r w:rsidRPr="00BE4D22">
        <w:rPr>
          <w:rFonts w:ascii="Consolas" w:eastAsia="Times New Roman" w:hAnsi="Consolas" w:cs="Courier New"/>
          <w:color w:val="333333"/>
          <w:sz w:val="20"/>
          <w:szCs w:val="20"/>
        </w:rPr>
        <w:t>public</w:t>
      </w:r>
      <w:proofErr w:type="gramEnd"/>
      <w:r w:rsidRPr="00BE4D22">
        <w:rPr>
          <w:rFonts w:ascii="Consolas" w:eastAsia="Times New Roman" w:hAnsi="Consolas" w:cs="Courier New"/>
          <w:color w:val="333333"/>
          <w:sz w:val="20"/>
          <w:szCs w:val="20"/>
        </w:rPr>
        <w:t xml:space="preserve"> void Serve() { </w:t>
      </w:r>
      <w:proofErr w:type="spellStart"/>
      <w:r w:rsidRPr="00BE4D22">
        <w:rPr>
          <w:rFonts w:ascii="Consolas" w:eastAsia="Times New Roman" w:hAnsi="Consolas" w:cs="Courier New"/>
          <w:color w:val="333333"/>
          <w:sz w:val="20"/>
          <w:szCs w:val="20"/>
        </w:rPr>
        <w:t>Console.WriteLine</w:t>
      </w:r>
      <w:proofErr w:type="spellEnd"/>
      <w:r w:rsidRPr="00BE4D22">
        <w:rPr>
          <w:rFonts w:ascii="Consolas" w:eastAsia="Times New Roman" w:hAnsi="Consolas" w:cs="Courier New"/>
          <w:color w:val="333333"/>
          <w:sz w:val="20"/>
          <w:szCs w:val="20"/>
        </w:rPr>
        <w:t>("Service2 Called"); }</w:t>
      </w:r>
    </w:p>
    <w:p w:rsidR="00BE4D22" w:rsidRPr="00BE4D22" w:rsidRDefault="00BE4D22" w:rsidP="00BE4D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E4D22">
        <w:rPr>
          <w:rFonts w:ascii="Consolas" w:eastAsia="Times New Roman" w:hAnsi="Consolas" w:cs="Courier New"/>
          <w:color w:val="333333"/>
          <w:sz w:val="20"/>
          <w:szCs w:val="20"/>
        </w:rPr>
        <w:t>}</w:t>
      </w:r>
    </w:p>
    <w:p w:rsidR="00BE4D22" w:rsidRPr="00BE4D22" w:rsidRDefault="00BE4D22" w:rsidP="00BE4D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proofErr w:type="gramStart"/>
      <w:r w:rsidRPr="00BE4D22">
        <w:rPr>
          <w:rFonts w:ascii="Consolas" w:eastAsia="Times New Roman" w:hAnsi="Consolas" w:cs="Courier New"/>
          <w:color w:val="333333"/>
          <w:sz w:val="20"/>
          <w:szCs w:val="20"/>
        </w:rPr>
        <w:t>public</w:t>
      </w:r>
      <w:proofErr w:type="gramEnd"/>
      <w:r w:rsidRPr="00BE4D22">
        <w:rPr>
          <w:rFonts w:ascii="Consolas" w:eastAsia="Times New Roman" w:hAnsi="Consolas" w:cs="Courier New"/>
          <w:color w:val="333333"/>
          <w:sz w:val="20"/>
          <w:szCs w:val="20"/>
        </w:rPr>
        <w:t xml:space="preserve"> class Client {</w:t>
      </w:r>
    </w:p>
    <w:p w:rsidR="00BE4D22" w:rsidRPr="00BE4D22" w:rsidRDefault="00BE4D22" w:rsidP="00BE4D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E4D22">
        <w:rPr>
          <w:rFonts w:ascii="Consolas" w:eastAsia="Times New Roman" w:hAnsi="Consolas" w:cs="Courier New"/>
          <w:color w:val="333333"/>
          <w:sz w:val="20"/>
          <w:szCs w:val="20"/>
        </w:rPr>
        <w:t xml:space="preserve"> </w:t>
      </w:r>
      <w:proofErr w:type="gramStart"/>
      <w:r w:rsidRPr="00BE4D22">
        <w:rPr>
          <w:rFonts w:ascii="Consolas" w:eastAsia="Times New Roman" w:hAnsi="Consolas" w:cs="Courier New"/>
          <w:color w:val="333333"/>
          <w:sz w:val="20"/>
          <w:szCs w:val="20"/>
        </w:rPr>
        <w:t>private</w:t>
      </w:r>
      <w:proofErr w:type="gramEnd"/>
      <w:r w:rsidRPr="00BE4D22">
        <w:rPr>
          <w:rFonts w:ascii="Consolas" w:eastAsia="Times New Roman" w:hAnsi="Consolas" w:cs="Courier New"/>
          <w:color w:val="333333"/>
          <w:sz w:val="20"/>
          <w:szCs w:val="20"/>
        </w:rPr>
        <w:t xml:space="preserve"> </w:t>
      </w:r>
      <w:proofErr w:type="spellStart"/>
      <w:r w:rsidRPr="00BE4D22">
        <w:rPr>
          <w:rFonts w:ascii="Consolas" w:eastAsia="Times New Roman" w:hAnsi="Consolas" w:cs="Courier New"/>
          <w:color w:val="333333"/>
          <w:sz w:val="20"/>
          <w:szCs w:val="20"/>
        </w:rPr>
        <w:t>IService</w:t>
      </w:r>
      <w:proofErr w:type="spellEnd"/>
      <w:r w:rsidRPr="00BE4D22">
        <w:rPr>
          <w:rFonts w:ascii="Consolas" w:eastAsia="Times New Roman" w:hAnsi="Consolas" w:cs="Courier New"/>
          <w:color w:val="333333"/>
          <w:sz w:val="20"/>
          <w:szCs w:val="20"/>
        </w:rPr>
        <w:t xml:space="preserve"> _service;</w:t>
      </w:r>
    </w:p>
    <w:p w:rsidR="00BE4D22" w:rsidRPr="00BE4D22" w:rsidRDefault="00BE4D22" w:rsidP="00BE4D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E4D22">
        <w:rPr>
          <w:rFonts w:ascii="Consolas" w:eastAsia="Times New Roman" w:hAnsi="Consolas" w:cs="Courier New"/>
          <w:color w:val="333333"/>
          <w:sz w:val="20"/>
          <w:szCs w:val="20"/>
        </w:rPr>
        <w:t xml:space="preserve"> </w:t>
      </w:r>
      <w:proofErr w:type="gramStart"/>
      <w:r w:rsidRPr="00BE4D22">
        <w:rPr>
          <w:rFonts w:ascii="Consolas" w:eastAsia="Times New Roman" w:hAnsi="Consolas" w:cs="Courier New"/>
          <w:color w:val="333333"/>
          <w:sz w:val="20"/>
          <w:szCs w:val="20"/>
        </w:rPr>
        <w:t>public</w:t>
      </w:r>
      <w:proofErr w:type="gramEnd"/>
      <w:r w:rsidRPr="00BE4D22">
        <w:rPr>
          <w:rFonts w:ascii="Consolas" w:eastAsia="Times New Roman" w:hAnsi="Consolas" w:cs="Courier New"/>
          <w:color w:val="333333"/>
          <w:sz w:val="20"/>
          <w:szCs w:val="20"/>
        </w:rPr>
        <w:t xml:space="preserve"> Client(</w:t>
      </w:r>
      <w:proofErr w:type="spellStart"/>
      <w:r w:rsidRPr="00BE4D22">
        <w:rPr>
          <w:rFonts w:ascii="Consolas" w:eastAsia="Times New Roman" w:hAnsi="Consolas" w:cs="Courier New"/>
          <w:color w:val="333333"/>
          <w:sz w:val="20"/>
          <w:szCs w:val="20"/>
        </w:rPr>
        <w:t>IService</w:t>
      </w:r>
      <w:proofErr w:type="spellEnd"/>
      <w:r w:rsidRPr="00BE4D22">
        <w:rPr>
          <w:rFonts w:ascii="Consolas" w:eastAsia="Times New Roman" w:hAnsi="Consolas" w:cs="Courier New"/>
          <w:color w:val="333333"/>
          <w:sz w:val="20"/>
          <w:szCs w:val="20"/>
        </w:rPr>
        <w:t xml:space="preserve"> service) {</w:t>
      </w:r>
    </w:p>
    <w:p w:rsidR="00BE4D22" w:rsidRPr="00BE4D22" w:rsidRDefault="00BE4D22" w:rsidP="00BE4D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E4D22">
        <w:rPr>
          <w:rFonts w:ascii="Consolas" w:eastAsia="Times New Roman" w:hAnsi="Consolas" w:cs="Courier New"/>
          <w:color w:val="333333"/>
          <w:sz w:val="20"/>
          <w:szCs w:val="20"/>
        </w:rPr>
        <w:t xml:space="preserve"> </w:t>
      </w:r>
      <w:proofErr w:type="spellStart"/>
      <w:r w:rsidRPr="00BE4D22">
        <w:rPr>
          <w:rFonts w:ascii="Consolas" w:eastAsia="Times New Roman" w:hAnsi="Consolas" w:cs="Courier New"/>
          <w:color w:val="333333"/>
          <w:sz w:val="20"/>
          <w:szCs w:val="20"/>
        </w:rPr>
        <w:t>this._service</w:t>
      </w:r>
      <w:proofErr w:type="spellEnd"/>
      <w:r w:rsidRPr="00BE4D22">
        <w:rPr>
          <w:rFonts w:ascii="Consolas" w:eastAsia="Times New Roman" w:hAnsi="Consolas" w:cs="Courier New"/>
          <w:color w:val="333333"/>
          <w:sz w:val="20"/>
          <w:szCs w:val="20"/>
        </w:rPr>
        <w:t xml:space="preserve"> = service;</w:t>
      </w:r>
    </w:p>
    <w:p w:rsidR="00BE4D22" w:rsidRPr="00BE4D22" w:rsidRDefault="00BE4D22" w:rsidP="00BE4D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E4D22">
        <w:rPr>
          <w:rFonts w:ascii="Consolas" w:eastAsia="Times New Roman" w:hAnsi="Consolas" w:cs="Courier New"/>
          <w:color w:val="333333"/>
          <w:sz w:val="20"/>
          <w:szCs w:val="20"/>
        </w:rPr>
        <w:t xml:space="preserve"> }</w:t>
      </w:r>
    </w:p>
    <w:p w:rsidR="00BE4D22" w:rsidRPr="00BE4D22" w:rsidRDefault="00BE4D22" w:rsidP="00BE4D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E4D22">
        <w:rPr>
          <w:rFonts w:ascii="Consolas" w:eastAsia="Times New Roman" w:hAnsi="Consolas" w:cs="Courier New"/>
          <w:color w:val="333333"/>
          <w:sz w:val="20"/>
          <w:szCs w:val="20"/>
        </w:rPr>
        <w:t xml:space="preserve"> </w:t>
      </w:r>
      <w:proofErr w:type="gramStart"/>
      <w:r w:rsidRPr="00BE4D22">
        <w:rPr>
          <w:rFonts w:ascii="Consolas" w:eastAsia="Times New Roman" w:hAnsi="Consolas" w:cs="Courier New"/>
          <w:color w:val="333333"/>
          <w:sz w:val="20"/>
          <w:szCs w:val="20"/>
        </w:rPr>
        <w:t>public</w:t>
      </w:r>
      <w:proofErr w:type="gramEnd"/>
      <w:r w:rsidRPr="00BE4D22">
        <w:rPr>
          <w:rFonts w:ascii="Consolas" w:eastAsia="Times New Roman" w:hAnsi="Consolas" w:cs="Courier New"/>
          <w:color w:val="333333"/>
          <w:sz w:val="20"/>
          <w:szCs w:val="20"/>
        </w:rPr>
        <w:t xml:space="preserve"> </w:t>
      </w:r>
      <w:proofErr w:type="spellStart"/>
      <w:r w:rsidRPr="00BE4D22">
        <w:rPr>
          <w:rFonts w:ascii="Consolas" w:eastAsia="Times New Roman" w:hAnsi="Consolas" w:cs="Courier New"/>
          <w:color w:val="333333"/>
          <w:sz w:val="20"/>
          <w:szCs w:val="20"/>
        </w:rPr>
        <w:t>ServeMethod</w:t>
      </w:r>
      <w:proofErr w:type="spellEnd"/>
      <w:r w:rsidRPr="00BE4D22">
        <w:rPr>
          <w:rFonts w:ascii="Consolas" w:eastAsia="Times New Roman" w:hAnsi="Consolas" w:cs="Courier New"/>
          <w:color w:val="333333"/>
          <w:sz w:val="20"/>
          <w:szCs w:val="20"/>
        </w:rPr>
        <w:t>() { this._</w:t>
      </w:r>
      <w:proofErr w:type="spellStart"/>
      <w:r w:rsidRPr="00BE4D22">
        <w:rPr>
          <w:rFonts w:ascii="Consolas" w:eastAsia="Times New Roman" w:hAnsi="Consolas" w:cs="Courier New"/>
          <w:color w:val="333333"/>
          <w:sz w:val="20"/>
          <w:szCs w:val="20"/>
        </w:rPr>
        <w:t>service.Serve</w:t>
      </w:r>
      <w:proofErr w:type="spellEnd"/>
      <w:r w:rsidRPr="00BE4D22">
        <w:rPr>
          <w:rFonts w:ascii="Consolas" w:eastAsia="Times New Roman" w:hAnsi="Consolas" w:cs="Courier New"/>
          <w:color w:val="333333"/>
          <w:sz w:val="20"/>
          <w:szCs w:val="20"/>
        </w:rPr>
        <w:t>(); }</w:t>
      </w:r>
    </w:p>
    <w:p w:rsidR="00BE4D22" w:rsidRDefault="00BE4D22" w:rsidP="00BE4D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E4D22">
        <w:rPr>
          <w:rFonts w:ascii="Consolas" w:eastAsia="Times New Roman" w:hAnsi="Consolas" w:cs="Courier New"/>
          <w:color w:val="333333"/>
          <w:sz w:val="20"/>
          <w:szCs w:val="20"/>
        </w:rPr>
        <w:t>}</w:t>
      </w:r>
    </w:p>
    <w:p w:rsidR="00BE4D22" w:rsidRPr="00BE4D22" w:rsidRDefault="00BE4D22" w:rsidP="00BE4D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proofErr w:type="gramStart"/>
      <w:r w:rsidRPr="00BE4D22">
        <w:rPr>
          <w:rFonts w:ascii="Consolas" w:eastAsia="Times New Roman" w:hAnsi="Consolas" w:cs="Courier New"/>
          <w:color w:val="333333"/>
          <w:sz w:val="20"/>
          <w:szCs w:val="20"/>
        </w:rPr>
        <w:t>class</w:t>
      </w:r>
      <w:proofErr w:type="gramEnd"/>
      <w:r w:rsidRPr="00BE4D22">
        <w:rPr>
          <w:rFonts w:ascii="Consolas" w:eastAsia="Times New Roman" w:hAnsi="Consolas" w:cs="Courier New"/>
          <w:color w:val="333333"/>
          <w:sz w:val="20"/>
          <w:szCs w:val="20"/>
        </w:rPr>
        <w:t xml:space="preserve"> Program</w:t>
      </w:r>
    </w:p>
    <w:p w:rsidR="00BE4D22" w:rsidRPr="00BE4D22" w:rsidRDefault="00BE4D22" w:rsidP="00BE4D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E4D22">
        <w:rPr>
          <w:rFonts w:ascii="Consolas" w:eastAsia="Times New Roman" w:hAnsi="Consolas" w:cs="Courier New"/>
          <w:color w:val="333333"/>
          <w:sz w:val="20"/>
          <w:szCs w:val="20"/>
        </w:rPr>
        <w:t>{</w:t>
      </w:r>
    </w:p>
    <w:p w:rsidR="00BE4D22" w:rsidRPr="00BE4D22" w:rsidRDefault="00BE4D22" w:rsidP="00BE4D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E4D22">
        <w:rPr>
          <w:rFonts w:ascii="Consolas" w:eastAsia="Times New Roman" w:hAnsi="Consolas" w:cs="Courier New"/>
          <w:color w:val="333333"/>
          <w:sz w:val="20"/>
          <w:szCs w:val="20"/>
        </w:rPr>
        <w:t xml:space="preserve"> </w:t>
      </w:r>
      <w:proofErr w:type="gramStart"/>
      <w:r w:rsidRPr="00BE4D22">
        <w:rPr>
          <w:rFonts w:ascii="Consolas" w:eastAsia="Times New Roman" w:hAnsi="Consolas" w:cs="Courier New"/>
          <w:color w:val="333333"/>
          <w:sz w:val="20"/>
          <w:szCs w:val="20"/>
        </w:rPr>
        <w:t>static</w:t>
      </w:r>
      <w:proofErr w:type="gramEnd"/>
      <w:r w:rsidRPr="00BE4D22">
        <w:rPr>
          <w:rFonts w:ascii="Consolas" w:eastAsia="Times New Roman" w:hAnsi="Consolas" w:cs="Courier New"/>
          <w:color w:val="333333"/>
          <w:sz w:val="20"/>
          <w:szCs w:val="20"/>
        </w:rPr>
        <w:t xml:space="preserve"> void Main(string[] </w:t>
      </w:r>
      <w:proofErr w:type="spellStart"/>
      <w:r w:rsidRPr="00BE4D22">
        <w:rPr>
          <w:rFonts w:ascii="Consolas" w:eastAsia="Times New Roman" w:hAnsi="Consolas" w:cs="Courier New"/>
          <w:color w:val="333333"/>
          <w:sz w:val="20"/>
          <w:szCs w:val="20"/>
        </w:rPr>
        <w:t>args</w:t>
      </w:r>
      <w:proofErr w:type="spellEnd"/>
      <w:r w:rsidRPr="00BE4D22">
        <w:rPr>
          <w:rFonts w:ascii="Consolas" w:eastAsia="Times New Roman" w:hAnsi="Consolas" w:cs="Courier New"/>
          <w:color w:val="333333"/>
          <w:sz w:val="20"/>
          <w:szCs w:val="20"/>
        </w:rPr>
        <w:t>)</w:t>
      </w:r>
    </w:p>
    <w:p w:rsidR="00BE4D22" w:rsidRPr="00BE4D22" w:rsidRDefault="00BE4D22" w:rsidP="00BE4D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E4D22">
        <w:rPr>
          <w:rFonts w:ascii="Consolas" w:eastAsia="Times New Roman" w:hAnsi="Consolas" w:cs="Courier New"/>
          <w:color w:val="333333"/>
          <w:sz w:val="20"/>
          <w:szCs w:val="20"/>
        </w:rPr>
        <w:t xml:space="preserve"> {</w:t>
      </w:r>
    </w:p>
    <w:p w:rsidR="00BE4D22" w:rsidRPr="00BE4D22" w:rsidRDefault="00BE4D22" w:rsidP="00BE4D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E4D22">
        <w:rPr>
          <w:rFonts w:ascii="Consolas" w:eastAsia="Times New Roman" w:hAnsi="Consolas" w:cs="Courier New"/>
          <w:color w:val="333333"/>
          <w:sz w:val="20"/>
          <w:szCs w:val="20"/>
        </w:rPr>
        <w:lastRenderedPageBreak/>
        <w:t xml:space="preserve"> //creating object</w:t>
      </w:r>
    </w:p>
    <w:p w:rsidR="00BE4D22" w:rsidRPr="00BE4D22" w:rsidRDefault="00BE4D22" w:rsidP="00BE4D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E4D22">
        <w:rPr>
          <w:rFonts w:ascii="Consolas" w:eastAsia="Times New Roman" w:hAnsi="Consolas" w:cs="Courier New"/>
          <w:color w:val="333333"/>
          <w:sz w:val="20"/>
          <w:szCs w:val="20"/>
        </w:rPr>
        <w:t xml:space="preserve"> Service1 s1 = new </w:t>
      </w:r>
      <w:proofErr w:type="gramStart"/>
      <w:r w:rsidRPr="00BE4D22">
        <w:rPr>
          <w:rFonts w:ascii="Consolas" w:eastAsia="Times New Roman" w:hAnsi="Consolas" w:cs="Courier New"/>
          <w:color w:val="333333"/>
          <w:sz w:val="20"/>
          <w:szCs w:val="20"/>
        </w:rPr>
        <w:t>Service1(</w:t>
      </w:r>
      <w:proofErr w:type="gramEnd"/>
      <w:r w:rsidRPr="00BE4D22">
        <w:rPr>
          <w:rFonts w:ascii="Consolas" w:eastAsia="Times New Roman" w:hAnsi="Consolas" w:cs="Courier New"/>
          <w:color w:val="333333"/>
          <w:sz w:val="20"/>
          <w:szCs w:val="20"/>
        </w:rPr>
        <w:t xml:space="preserve">); </w:t>
      </w:r>
    </w:p>
    <w:p w:rsidR="00BE4D22" w:rsidRPr="00BE4D22" w:rsidRDefault="00BE4D22" w:rsidP="00BE4D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E4D22">
        <w:rPr>
          <w:rFonts w:ascii="Consolas" w:eastAsia="Times New Roman" w:hAnsi="Consolas" w:cs="Courier New"/>
          <w:color w:val="333333"/>
          <w:sz w:val="20"/>
          <w:szCs w:val="20"/>
        </w:rPr>
        <w:t xml:space="preserve"> //passing dependency</w:t>
      </w:r>
    </w:p>
    <w:p w:rsidR="00BE4D22" w:rsidRPr="00BE4D22" w:rsidRDefault="00BE4D22" w:rsidP="00BE4D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E4D22">
        <w:rPr>
          <w:rFonts w:ascii="Consolas" w:eastAsia="Times New Roman" w:hAnsi="Consolas" w:cs="Courier New"/>
          <w:color w:val="333333"/>
          <w:sz w:val="20"/>
          <w:szCs w:val="20"/>
        </w:rPr>
        <w:t xml:space="preserve"> Client c1 = new </w:t>
      </w:r>
      <w:proofErr w:type="gramStart"/>
      <w:r w:rsidRPr="00BE4D22">
        <w:rPr>
          <w:rFonts w:ascii="Consolas" w:eastAsia="Times New Roman" w:hAnsi="Consolas" w:cs="Courier New"/>
          <w:color w:val="333333"/>
          <w:sz w:val="20"/>
          <w:szCs w:val="20"/>
        </w:rPr>
        <w:t>Client(</w:t>
      </w:r>
      <w:proofErr w:type="gramEnd"/>
      <w:r w:rsidRPr="00BE4D22">
        <w:rPr>
          <w:rFonts w:ascii="Consolas" w:eastAsia="Times New Roman" w:hAnsi="Consolas" w:cs="Courier New"/>
          <w:color w:val="333333"/>
          <w:sz w:val="20"/>
          <w:szCs w:val="20"/>
        </w:rPr>
        <w:t>s1);</w:t>
      </w:r>
    </w:p>
    <w:p w:rsidR="00BE4D22" w:rsidRPr="00BE4D22" w:rsidRDefault="00BE4D22" w:rsidP="00BE4D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E4D22">
        <w:rPr>
          <w:rFonts w:ascii="Consolas" w:eastAsia="Times New Roman" w:hAnsi="Consolas" w:cs="Courier New"/>
          <w:color w:val="333333"/>
          <w:sz w:val="20"/>
          <w:szCs w:val="20"/>
        </w:rPr>
        <w:t xml:space="preserve"> //TO </w:t>
      </w:r>
      <w:proofErr w:type="gramStart"/>
      <w:r w:rsidRPr="00BE4D22">
        <w:rPr>
          <w:rFonts w:ascii="Consolas" w:eastAsia="Times New Roman" w:hAnsi="Consolas" w:cs="Courier New"/>
          <w:color w:val="333333"/>
          <w:sz w:val="20"/>
          <w:szCs w:val="20"/>
        </w:rPr>
        <w:t>DO</w:t>
      </w:r>
      <w:proofErr w:type="gramEnd"/>
      <w:r w:rsidRPr="00BE4D22">
        <w:rPr>
          <w:rFonts w:ascii="Consolas" w:eastAsia="Times New Roman" w:hAnsi="Consolas" w:cs="Courier New"/>
          <w:color w:val="333333"/>
          <w:sz w:val="20"/>
          <w:szCs w:val="20"/>
        </w:rPr>
        <w:t>:</w:t>
      </w:r>
    </w:p>
    <w:p w:rsidR="00BE4D22" w:rsidRPr="00BE4D22" w:rsidRDefault="00BE4D22" w:rsidP="00BE4D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p>
    <w:p w:rsidR="00BE4D22" w:rsidRPr="00BE4D22" w:rsidRDefault="00BE4D22" w:rsidP="00BE4D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E4D22">
        <w:rPr>
          <w:rFonts w:ascii="Consolas" w:eastAsia="Times New Roman" w:hAnsi="Consolas" w:cs="Courier New"/>
          <w:color w:val="333333"/>
          <w:sz w:val="20"/>
          <w:szCs w:val="20"/>
        </w:rPr>
        <w:t xml:space="preserve"> Service2 s2 = new </w:t>
      </w:r>
      <w:proofErr w:type="gramStart"/>
      <w:r w:rsidRPr="00BE4D22">
        <w:rPr>
          <w:rFonts w:ascii="Consolas" w:eastAsia="Times New Roman" w:hAnsi="Consolas" w:cs="Courier New"/>
          <w:color w:val="333333"/>
          <w:sz w:val="20"/>
          <w:szCs w:val="20"/>
        </w:rPr>
        <w:t>Service2(</w:t>
      </w:r>
      <w:proofErr w:type="gramEnd"/>
      <w:r w:rsidRPr="00BE4D22">
        <w:rPr>
          <w:rFonts w:ascii="Consolas" w:eastAsia="Times New Roman" w:hAnsi="Consolas" w:cs="Courier New"/>
          <w:color w:val="333333"/>
          <w:sz w:val="20"/>
          <w:szCs w:val="20"/>
        </w:rPr>
        <w:t xml:space="preserve">); </w:t>
      </w:r>
    </w:p>
    <w:p w:rsidR="00BE4D22" w:rsidRPr="00BE4D22" w:rsidRDefault="00BE4D22" w:rsidP="00BE4D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E4D22">
        <w:rPr>
          <w:rFonts w:ascii="Consolas" w:eastAsia="Times New Roman" w:hAnsi="Consolas" w:cs="Courier New"/>
          <w:color w:val="333333"/>
          <w:sz w:val="20"/>
          <w:szCs w:val="20"/>
        </w:rPr>
        <w:t xml:space="preserve"> //passing dependency</w:t>
      </w:r>
    </w:p>
    <w:p w:rsidR="00BE4D22" w:rsidRPr="00BE4D22" w:rsidRDefault="00BE4D22" w:rsidP="00BE4D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E4D22">
        <w:rPr>
          <w:rFonts w:ascii="Consolas" w:eastAsia="Times New Roman" w:hAnsi="Consolas" w:cs="Courier New"/>
          <w:color w:val="333333"/>
          <w:sz w:val="20"/>
          <w:szCs w:val="20"/>
        </w:rPr>
        <w:t xml:space="preserve"> c1 = new </w:t>
      </w:r>
      <w:proofErr w:type="gramStart"/>
      <w:r w:rsidRPr="00BE4D22">
        <w:rPr>
          <w:rFonts w:ascii="Consolas" w:eastAsia="Times New Roman" w:hAnsi="Consolas" w:cs="Courier New"/>
          <w:color w:val="333333"/>
          <w:sz w:val="20"/>
          <w:szCs w:val="20"/>
        </w:rPr>
        <w:t>Client(</w:t>
      </w:r>
      <w:proofErr w:type="gramEnd"/>
      <w:r w:rsidRPr="00BE4D22">
        <w:rPr>
          <w:rFonts w:ascii="Consolas" w:eastAsia="Times New Roman" w:hAnsi="Consolas" w:cs="Courier New"/>
          <w:color w:val="333333"/>
          <w:sz w:val="20"/>
          <w:szCs w:val="20"/>
        </w:rPr>
        <w:t>s2);</w:t>
      </w:r>
    </w:p>
    <w:p w:rsidR="00BE4D22" w:rsidRPr="00BE4D22" w:rsidRDefault="00BE4D22" w:rsidP="00BE4D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E4D22">
        <w:rPr>
          <w:rFonts w:ascii="Consolas" w:eastAsia="Times New Roman" w:hAnsi="Consolas" w:cs="Courier New"/>
          <w:color w:val="333333"/>
          <w:sz w:val="20"/>
          <w:szCs w:val="20"/>
        </w:rPr>
        <w:t xml:space="preserve"> //TO </w:t>
      </w:r>
      <w:proofErr w:type="gramStart"/>
      <w:r w:rsidRPr="00BE4D22">
        <w:rPr>
          <w:rFonts w:ascii="Consolas" w:eastAsia="Times New Roman" w:hAnsi="Consolas" w:cs="Courier New"/>
          <w:color w:val="333333"/>
          <w:sz w:val="20"/>
          <w:szCs w:val="20"/>
        </w:rPr>
        <w:t>DO</w:t>
      </w:r>
      <w:proofErr w:type="gramEnd"/>
      <w:r w:rsidRPr="00BE4D22">
        <w:rPr>
          <w:rFonts w:ascii="Consolas" w:eastAsia="Times New Roman" w:hAnsi="Consolas" w:cs="Courier New"/>
          <w:color w:val="333333"/>
          <w:sz w:val="20"/>
          <w:szCs w:val="20"/>
        </w:rPr>
        <w:t>:</w:t>
      </w:r>
    </w:p>
    <w:p w:rsidR="00BE4D22" w:rsidRPr="00BE4D22" w:rsidRDefault="00BE4D22" w:rsidP="00BE4D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E4D22">
        <w:rPr>
          <w:rFonts w:ascii="Consolas" w:eastAsia="Times New Roman" w:hAnsi="Consolas" w:cs="Courier New"/>
          <w:color w:val="333333"/>
          <w:sz w:val="20"/>
          <w:szCs w:val="20"/>
        </w:rPr>
        <w:t xml:space="preserve"> }</w:t>
      </w:r>
    </w:p>
    <w:p w:rsidR="00BE4D22" w:rsidRPr="00BE4D22" w:rsidRDefault="00BE4D22" w:rsidP="00BE4D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E4D22">
        <w:rPr>
          <w:rFonts w:ascii="Consolas" w:eastAsia="Times New Roman" w:hAnsi="Consolas" w:cs="Courier New"/>
          <w:color w:val="333333"/>
          <w:sz w:val="20"/>
          <w:szCs w:val="20"/>
        </w:rPr>
        <w:t>}</w:t>
      </w:r>
    </w:p>
    <w:p w:rsidR="00BE4D22" w:rsidRPr="00BE4D22" w:rsidRDefault="00BE4D22" w:rsidP="00BE4D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p>
    <w:p w:rsidR="00BE4D22" w:rsidRDefault="00BE4D22" w:rsidP="00BE4D22">
      <w:pPr>
        <w:shd w:val="clear" w:color="auto" w:fill="FCFCFC"/>
        <w:spacing w:before="300" w:after="225" w:line="240" w:lineRule="auto"/>
        <w:jc w:val="both"/>
        <w:textAlignment w:val="top"/>
        <w:outlineLvl w:val="1"/>
        <w:rPr>
          <w:rFonts w:ascii="Helvetica" w:eastAsia="Times New Roman" w:hAnsi="Helvetica" w:cs="Helvetica"/>
          <w:color w:val="4466C5"/>
          <w:sz w:val="45"/>
          <w:szCs w:val="45"/>
        </w:rPr>
      </w:pPr>
    </w:p>
    <w:p w:rsidR="00BE4D22" w:rsidRDefault="00BE4D22" w:rsidP="00BE4D22">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 xml:space="preserve">The Injection happens in the constructor, bypassing the Service that implements the </w:t>
      </w:r>
      <w:proofErr w:type="spellStart"/>
      <w:r>
        <w:rPr>
          <w:rFonts w:ascii="Segoe UI" w:hAnsi="Segoe UI" w:cs="Segoe UI"/>
          <w:color w:val="161616"/>
        </w:rPr>
        <w:t>IService</w:t>
      </w:r>
      <w:proofErr w:type="spellEnd"/>
      <w:r>
        <w:rPr>
          <w:rFonts w:ascii="Segoe UI" w:hAnsi="Segoe UI" w:cs="Segoe UI"/>
          <w:color w:val="161616"/>
        </w:rPr>
        <w:t xml:space="preserve"> Interface. The dependencies are assembled by a "Builder" and Builder responsibilities are as follows:</w:t>
      </w:r>
    </w:p>
    <w:p w:rsidR="00BE4D22" w:rsidRDefault="00BE4D22" w:rsidP="00BE4D22">
      <w:pPr>
        <w:pStyle w:val="NormalWeb"/>
        <w:numPr>
          <w:ilvl w:val="0"/>
          <w:numId w:val="8"/>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 xml:space="preserve">Knowing the types of each </w:t>
      </w:r>
      <w:proofErr w:type="spellStart"/>
      <w:r>
        <w:rPr>
          <w:rFonts w:ascii="Segoe UI" w:hAnsi="Segoe UI" w:cs="Segoe UI"/>
          <w:color w:val="161616"/>
        </w:rPr>
        <w:t>IService</w:t>
      </w:r>
      <w:proofErr w:type="spellEnd"/>
    </w:p>
    <w:p w:rsidR="00BE4D22" w:rsidRDefault="00BE4D22" w:rsidP="00BE4D22">
      <w:pPr>
        <w:pStyle w:val="NormalWeb"/>
        <w:numPr>
          <w:ilvl w:val="0"/>
          <w:numId w:val="8"/>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 xml:space="preserve">According to the request, feed the abstract </w:t>
      </w:r>
      <w:proofErr w:type="spellStart"/>
      <w:r>
        <w:rPr>
          <w:rFonts w:ascii="Segoe UI" w:hAnsi="Segoe UI" w:cs="Segoe UI"/>
          <w:color w:val="161616"/>
        </w:rPr>
        <w:t>IService</w:t>
      </w:r>
      <w:proofErr w:type="spellEnd"/>
      <w:r>
        <w:rPr>
          <w:rFonts w:ascii="Segoe UI" w:hAnsi="Segoe UI" w:cs="Segoe UI"/>
          <w:color w:val="161616"/>
        </w:rPr>
        <w:t xml:space="preserve"> to the Client</w:t>
      </w:r>
    </w:p>
    <w:p w:rsidR="00BE4D22" w:rsidRDefault="00BE4D22" w:rsidP="00BE4D22">
      <w:pPr>
        <w:pStyle w:val="Heading2"/>
        <w:shd w:val="clear" w:color="auto" w:fill="FCFCFC"/>
        <w:spacing w:before="300" w:beforeAutospacing="0" w:after="225" w:afterAutospacing="0"/>
        <w:jc w:val="both"/>
        <w:rPr>
          <w:rFonts w:ascii="Helvetica" w:hAnsi="Helvetica" w:cs="Helvetica"/>
          <w:b w:val="0"/>
          <w:bCs w:val="0"/>
          <w:color w:val="4466C5"/>
          <w:sz w:val="45"/>
          <w:szCs w:val="45"/>
        </w:rPr>
      </w:pPr>
      <w:r>
        <w:rPr>
          <w:rFonts w:ascii="Helvetica" w:hAnsi="Helvetica" w:cs="Helvetica"/>
          <w:b w:val="0"/>
          <w:bCs w:val="0"/>
          <w:color w:val="4466C5"/>
          <w:sz w:val="45"/>
          <w:szCs w:val="45"/>
        </w:rPr>
        <w:t>Property/Setter Injection</w:t>
      </w:r>
    </w:p>
    <w:p w:rsidR="00BE4D22" w:rsidRDefault="00BE4D22" w:rsidP="00BE4D22">
      <w:pPr>
        <w:pStyle w:val="NormalWeb"/>
        <w:numPr>
          <w:ilvl w:val="0"/>
          <w:numId w:val="9"/>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Recommended using when a class has optional dependencies, or where the implementations may need to be swapped.</w:t>
      </w:r>
    </w:p>
    <w:p w:rsidR="00BE4D22" w:rsidRDefault="00BE4D22" w:rsidP="00BE4D22">
      <w:pPr>
        <w:pStyle w:val="NormalWeb"/>
        <w:numPr>
          <w:ilvl w:val="0"/>
          <w:numId w:val="9"/>
        </w:numPr>
        <w:shd w:val="clear" w:color="auto" w:fill="FCFCFC"/>
        <w:spacing w:before="0" w:beforeAutospacing="0" w:after="0" w:afterAutospacing="0"/>
        <w:ind w:left="480"/>
        <w:jc w:val="both"/>
        <w:textAlignment w:val="top"/>
        <w:rPr>
          <w:rFonts w:ascii="Segoe UI" w:hAnsi="Segoe UI" w:cs="Segoe UI"/>
          <w:color w:val="161616"/>
        </w:rPr>
      </w:pPr>
      <w:r w:rsidRPr="00BE4D22">
        <w:rPr>
          <w:rFonts w:ascii="Segoe UI" w:hAnsi="Segoe UI" w:cs="Segoe UI"/>
          <w:color w:val="161616"/>
        </w:rPr>
        <w:t>Different logger implementations could be used in this way.</w:t>
      </w:r>
    </w:p>
    <w:p w:rsidR="00BE4D22" w:rsidRPr="00BE4D22" w:rsidRDefault="00BE4D22" w:rsidP="00BE4D22">
      <w:pPr>
        <w:pStyle w:val="NormalWeb"/>
        <w:numPr>
          <w:ilvl w:val="0"/>
          <w:numId w:val="9"/>
        </w:numPr>
        <w:shd w:val="clear" w:color="auto" w:fill="FCFCFC"/>
        <w:spacing w:before="0" w:beforeAutospacing="0" w:after="0" w:afterAutospacing="0"/>
        <w:ind w:left="480"/>
        <w:jc w:val="both"/>
        <w:textAlignment w:val="top"/>
        <w:rPr>
          <w:rFonts w:ascii="Segoe UI" w:hAnsi="Segoe UI" w:cs="Segoe UI"/>
          <w:color w:val="161616"/>
        </w:rPr>
      </w:pPr>
      <w:r w:rsidRPr="00BE4D22">
        <w:rPr>
          <w:rFonts w:ascii="Segoe UI" w:hAnsi="Segoe UI" w:cs="Segoe UI"/>
          <w:color w:val="161616"/>
        </w:rPr>
        <w:t>Does not require the creation of a new object or modifying the existing one. Without changing the object state, it could work.</w:t>
      </w:r>
    </w:p>
    <w:p w:rsidR="00BE4D22" w:rsidRPr="00BE4D22" w:rsidRDefault="00BE4D22" w:rsidP="00BE4D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proofErr w:type="gramStart"/>
      <w:r w:rsidRPr="00BE4D22">
        <w:rPr>
          <w:rFonts w:ascii="Consolas" w:eastAsia="Times New Roman" w:hAnsi="Consolas" w:cs="Courier New"/>
          <w:color w:val="333333"/>
          <w:sz w:val="20"/>
          <w:szCs w:val="20"/>
        </w:rPr>
        <w:t>public</w:t>
      </w:r>
      <w:proofErr w:type="gramEnd"/>
      <w:r w:rsidRPr="00BE4D22">
        <w:rPr>
          <w:rFonts w:ascii="Consolas" w:eastAsia="Times New Roman" w:hAnsi="Consolas" w:cs="Courier New"/>
          <w:color w:val="333333"/>
          <w:sz w:val="20"/>
          <w:szCs w:val="20"/>
        </w:rPr>
        <w:t xml:space="preserve"> interface </w:t>
      </w:r>
      <w:proofErr w:type="spellStart"/>
      <w:r w:rsidRPr="00BE4D22">
        <w:rPr>
          <w:rFonts w:ascii="Consolas" w:eastAsia="Times New Roman" w:hAnsi="Consolas" w:cs="Courier New"/>
          <w:color w:val="333333"/>
          <w:sz w:val="20"/>
          <w:szCs w:val="20"/>
        </w:rPr>
        <w:t>IService</w:t>
      </w:r>
      <w:proofErr w:type="spellEnd"/>
      <w:r w:rsidRPr="00BE4D22">
        <w:rPr>
          <w:rFonts w:ascii="Consolas" w:eastAsia="Times New Roman" w:hAnsi="Consolas" w:cs="Courier New"/>
          <w:color w:val="333333"/>
          <w:sz w:val="20"/>
          <w:szCs w:val="20"/>
        </w:rPr>
        <w:t xml:space="preserve"> {</w:t>
      </w:r>
    </w:p>
    <w:p w:rsidR="00BE4D22" w:rsidRPr="00BE4D22" w:rsidRDefault="00BE4D22" w:rsidP="00BE4D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E4D22">
        <w:rPr>
          <w:rFonts w:ascii="Consolas" w:eastAsia="Times New Roman" w:hAnsi="Consolas" w:cs="Courier New"/>
          <w:color w:val="333333"/>
          <w:sz w:val="20"/>
          <w:szCs w:val="20"/>
        </w:rPr>
        <w:t xml:space="preserve"> </w:t>
      </w:r>
      <w:proofErr w:type="gramStart"/>
      <w:r w:rsidRPr="00BE4D22">
        <w:rPr>
          <w:rFonts w:ascii="Consolas" w:eastAsia="Times New Roman" w:hAnsi="Consolas" w:cs="Courier New"/>
          <w:color w:val="333333"/>
          <w:sz w:val="20"/>
          <w:szCs w:val="20"/>
        </w:rPr>
        <w:t>void</w:t>
      </w:r>
      <w:proofErr w:type="gramEnd"/>
      <w:r w:rsidRPr="00BE4D22">
        <w:rPr>
          <w:rFonts w:ascii="Consolas" w:eastAsia="Times New Roman" w:hAnsi="Consolas" w:cs="Courier New"/>
          <w:color w:val="333333"/>
          <w:sz w:val="20"/>
          <w:szCs w:val="20"/>
        </w:rPr>
        <w:t xml:space="preserve"> Serve();</w:t>
      </w:r>
    </w:p>
    <w:p w:rsidR="00BE4D22" w:rsidRPr="00BE4D22" w:rsidRDefault="00BE4D22" w:rsidP="00BE4D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E4D22">
        <w:rPr>
          <w:rFonts w:ascii="Consolas" w:eastAsia="Times New Roman" w:hAnsi="Consolas" w:cs="Courier New"/>
          <w:color w:val="333333"/>
          <w:sz w:val="20"/>
          <w:szCs w:val="20"/>
        </w:rPr>
        <w:lastRenderedPageBreak/>
        <w:t>}</w:t>
      </w:r>
    </w:p>
    <w:p w:rsidR="00BE4D22" w:rsidRPr="00BE4D22" w:rsidRDefault="00BE4D22" w:rsidP="00BE4D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proofErr w:type="gramStart"/>
      <w:r w:rsidRPr="00BE4D22">
        <w:rPr>
          <w:rFonts w:ascii="Consolas" w:eastAsia="Times New Roman" w:hAnsi="Consolas" w:cs="Courier New"/>
          <w:color w:val="333333"/>
          <w:sz w:val="20"/>
          <w:szCs w:val="20"/>
        </w:rPr>
        <w:t>public</w:t>
      </w:r>
      <w:proofErr w:type="gramEnd"/>
      <w:r w:rsidRPr="00BE4D22">
        <w:rPr>
          <w:rFonts w:ascii="Consolas" w:eastAsia="Times New Roman" w:hAnsi="Consolas" w:cs="Courier New"/>
          <w:color w:val="333333"/>
          <w:sz w:val="20"/>
          <w:szCs w:val="20"/>
        </w:rPr>
        <w:t xml:space="preserve"> class Service1 : </w:t>
      </w:r>
      <w:proofErr w:type="spellStart"/>
      <w:r w:rsidRPr="00BE4D22">
        <w:rPr>
          <w:rFonts w:ascii="Consolas" w:eastAsia="Times New Roman" w:hAnsi="Consolas" w:cs="Courier New"/>
          <w:color w:val="333333"/>
          <w:sz w:val="20"/>
          <w:szCs w:val="20"/>
        </w:rPr>
        <w:t>IService</w:t>
      </w:r>
      <w:proofErr w:type="spellEnd"/>
      <w:r w:rsidRPr="00BE4D22">
        <w:rPr>
          <w:rFonts w:ascii="Consolas" w:eastAsia="Times New Roman" w:hAnsi="Consolas" w:cs="Courier New"/>
          <w:color w:val="333333"/>
          <w:sz w:val="20"/>
          <w:szCs w:val="20"/>
        </w:rPr>
        <w:t xml:space="preserve"> {</w:t>
      </w:r>
    </w:p>
    <w:p w:rsidR="00BE4D22" w:rsidRPr="00BE4D22" w:rsidRDefault="00BE4D22" w:rsidP="00BE4D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E4D22">
        <w:rPr>
          <w:rFonts w:ascii="Consolas" w:eastAsia="Times New Roman" w:hAnsi="Consolas" w:cs="Courier New"/>
          <w:color w:val="333333"/>
          <w:sz w:val="20"/>
          <w:szCs w:val="20"/>
        </w:rPr>
        <w:t xml:space="preserve"> </w:t>
      </w:r>
      <w:proofErr w:type="gramStart"/>
      <w:r w:rsidRPr="00BE4D22">
        <w:rPr>
          <w:rFonts w:ascii="Consolas" w:eastAsia="Times New Roman" w:hAnsi="Consolas" w:cs="Courier New"/>
          <w:color w:val="333333"/>
          <w:sz w:val="20"/>
          <w:szCs w:val="20"/>
        </w:rPr>
        <w:t>public</w:t>
      </w:r>
      <w:proofErr w:type="gramEnd"/>
      <w:r w:rsidRPr="00BE4D22">
        <w:rPr>
          <w:rFonts w:ascii="Consolas" w:eastAsia="Times New Roman" w:hAnsi="Consolas" w:cs="Courier New"/>
          <w:color w:val="333333"/>
          <w:sz w:val="20"/>
          <w:szCs w:val="20"/>
        </w:rPr>
        <w:t xml:space="preserve"> void Serve() { </w:t>
      </w:r>
      <w:proofErr w:type="spellStart"/>
      <w:r w:rsidRPr="00BE4D22">
        <w:rPr>
          <w:rFonts w:ascii="Consolas" w:eastAsia="Times New Roman" w:hAnsi="Consolas" w:cs="Courier New"/>
          <w:color w:val="333333"/>
          <w:sz w:val="20"/>
          <w:szCs w:val="20"/>
        </w:rPr>
        <w:t>Console.WriteLine</w:t>
      </w:r>
      <w:proofErr w:type="spellEnd"/>
      <w:r w:rsidRPr="00BE4D22">
        <w:rPr>
          <w:rFonts w:ascii="Consolas" w:eastAsia="Times New Roman" w:hAnsi="Consolas" w:cs="Courier New"/>
          <w:color w:val="333333"/>
          <w:sz w:val="20"/>
          <w:szCs w:val="20"/>
        </w:rPr>
        <w:t>("Service1 Called"); }</w:t>
      </w:r>
    </w:p>
    <w:p w:rsidR="00BE4D22" w:rsidRPr="00BE4D22" w:rsidRDefault="00BE4D22" w:rsidP="00BE4D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E4D22">
        <w:rPr>
          <w:rFonts w:ascii="Consolas" w:eastAsia="Times New Roman" w:hAnsi="Consolas" w:cs="Courier New"/>
          <w:color w:val="333333"/>
          <w:sz w:val="20"/>
          <w:szCs w:val="20"/>
        </w:rPr>
        <w:t>}</w:t>
      </w:r>
    </w:p>
    <w:p w:rsidR="00BE4D22" w:rsidRPr="00BE4D22" w:rsidRDefault="00BE4D22" w:rsidP="00BE4D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proofErr w:type="gramStart"/>
      <w:r w:rsidRPr="00BE4D22">
        <w:rPr>
          <w:rFonts w:ascii="Consolas" w:eastAsia="Times New Roman" w:hAnsi="Consolas" w:cs="Courier New"/>
          <w:color w:val="333333"/>
          <w:sz w:val="20"/>
          <w:szCs w:val="20"/>
        </w:rPr>
        <w:t>public</w:t>
      </w:r>
      <w:proofErr w:type="gramEnd"/>
      <w:r w:rsidRPr="00BE4D22">
        <w:rPr>
          <w:rFonts w:ascii="Consolas" w:eastAsia="Times New Roman" w:hAnsi="Consolas" w:cs="Courier New"/>
          <w:color w:val="333333"/>
          <w:sz w:val="20"/>
          <w:szCs w:val="20"/>
        </w:rPr>
        <w:t xml:space="preserve"> class Service2 : </w:t>
      </w:r>
      <w:proofErr w:type="spellStart"/>
      <w:r w:rsidRPr="00BE4D22">
        <w:rPr>
          <w:rFonts w:ascii="Consolas" w:eastAsia="Times New Roman" w:hAnsi="Consolas" w:cs="Courier New"/>
          <w:color w:val="333333"/>
          <w:sz w:val="20"/>
          <w:szCs w:val="20"/>
        </w:rPr>
        <w:t>IService</w:t>
      </w:r>
      <w:proofErr w:type="spellEnd"/>
      <w:r w:rsidRPr="00BE4D22">
        <w:rPr>
          <w:rFonts w:ascii="Consolas" w:eastAsia="Times New Roman" w:hAnsi="Consolas" w:cs="Courier New"/>
          <w:color w:val="333333"/>
          <w:sz w:val="20"/>
          <w:szCs w:val="20"/>
        </w:rPr>
        <w:t xml:space="preserve"> {</w:t>
      </w:r>
    </w:p>
    <w:p w:rsidR="00BE4D22" w:rsidRPr="00BE4D22" w:rsidRDefault="00BE4D22" w:rsidP="00BE4D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E4D22">
        <w:rPr>
          <w:rFonts w:ascii="Consolas" w:eastAsia="Times New Roman" w:hAnsi="Consolas" w:cs="Courier New"/>
          <w:color w:val="333333"/>
          <w:sz w:val="20"/>
          <w:szCs w:val="20"/>
        </w:rPr>
        <w:t xml:space="preserve"> </w:t>
      </w:r>
      <w:proofErr w:type="gramStart"/>
      <w:r w:rsidRPr="00BE4D22">
        <w:rPr>
          <w:rFonts w:ascii="Consolas" w:eastAsia="Times New Roman" w:hAnsi="Consolas" w:cs="Courier New"/>
          <w:color w:val="333333"/>
          <w:sz w:val="20"/>
          <w:szCs w:val="20"/>
        </w:rPr>
        <w:t>public</w:t>
      </w:r>
      <w:proofErr w:type="gramEnd"/>
      <w:r w:rsidRPr="00BE4D22">
        <w:rPr>
          <w:rFonts w:ascii="Consolas" w:eastAsia="Times New Roman" w:hAnsi="Consolas" w:cs="Courier New"/>
          <w:color w:val="333333"/>
          <w:sz w:val="20"/>
          <w:szCs w:val="20"/>
        </w:rPr>
        <w:t xml:space="preserve"> void Serve() { </w:t>
      </w:r>
      <w:proofErr w:type="spellStart"/>
      <w:r w:rsidRPr="00BE4D22">
        <w:rPr>
          <w:rFonts w:ascii="Consolas" w:eastAsia="Times New Roman" w:hAnsi="Consolas" w:cs="Courier New"/>
          <w:color w:val="333333"/>
          <w:sz w:val="20"/>
          <w:szCs w:val="20"/>
        </w:rPr>
        <w:t>Console.WriteLine</w:t>
      </w:r>
      <w:proofErr w:type="spellEnd"/>
      <w:r w:rsidRPr="00BE4D22">
        <w:rPr>
          <w:rFonts w:ascii="Consolas" w:eastAsia="Times New Roman" w:hAnsi="Consolas" w:cs="Courier New"/>
          <w:color w:val="333333"/>
          <w:sz w:val="20"/>
          <w:szCs w:val="20"/>
        </w:rPr>
        <w:t>("Service2 Called"); }</w:t>
      </w:r>
    </w:p>
    <w:p w:rsidR="00BE4D22" w:rsidRPr="00BE4D22" w:rsidRDefault="00BE4D22" w:rsidP="00BE4D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E4D22">
        <w:rPr>
          <w:rFonts w:ascii="Consolas" w:eastAsia="Times New Roman" w:hAnsi="Consolas" w:cs="Courier New"/>
          <w:color w:val="333333"/>
          <w:sz w:val="20"/>
          <w:szCs w:val="20"/>
        </w:rPr>
        <w:t>}</w:t>
      </w:r>
    </w:p>
    <w:p w:rsidR="00BE4D22" w:rsidRPr="00BE4D22" w:rsidRDefault="00BE4D22" w:rsidP="00BE4D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proofErr w:type="gramStart"/>
      <w:r w:rsidRPr="00BE4D22">
        <w:rPr>
          <w:rFonts w:ascii="Consolas" w:eastAsia="Times New Roman" w:hAnsi="Consolas" w:cs="Courier New"/>
          <w:color w:val="333333"/>
          <w:sz w:val="20"/>
          <w:szCs w:val="20"/>
        </w:rPr>
        <w:t>public</w:t>
      </w:r>
      <w:proofErr w:type="gramEnd"/>
      <w:r w:rsidRPr="00BE4D22">
        <w:rPr>
          <w:rFonts w:ascii="Consolas" w:eastAsia="Times New Roman" w:hAnsi="Consolas" w:cs="Courier New"/>
          <w:color w:val="333333"/>
          <w:sz w:val="20"/>
          <w:szCs w:val="20"/>
        </w:rPr>
        <w:t xml:space="preserve"> class Client {</w:t>
      </w:r>
    </w:p>
    <w:p w:rsidR="00BE4D22" w:rsidRPr="00BE4D22" w:rsidRDefault="00BE4D22" w:rsidP="00BE4D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E4D22">
        <w:rPr>
          <w:rFonts w:ascii="Consolas" w:eastAsia="Times New Roman" w:hAnsi="Consolas" w:cs="Courier New"/>
          <w:color w:val="333333"/>
          <w:sz w:val="20"/>
          <w:szCs w:val="20"/>
        </w:rPr>
        <w:t xml:space="preserve"> </w:t>
      </w:r>
      <w:proofErr w:type="gramStart"/>
      <w:r w:rsidRPr="00BE4D22">
        <w:rPr>
          <w:rFonts w:ascii="Consolas" w:eastAsia="Times New Roman" w:hAnsi="Consolas" w:cs="Courier New"/>
          <w:color w:val="333333"/>
          <w:sz w:val="20"/>
          <w:szCs w:val="20"/>
        </w:rPr>
        <w:t>private</w:t>
      </w:r>
      <w:proofErr w:type="gramEnd"/>
      <w:r w:rsidRPr="00BE4D22">
        <w:rPr>
          <w:rFonts w:ascii="Consolas" w:eastAsia="Times New Roman" w:hAnsi="Consolas" w:cs="Courier New"/>
          <w:color w:val="333333"/>
          <w:sz w:val="20"/>
          <w:szCs w:val="20"/>
        </w:rPr>
        <w:t xml:space="preserve"> </w:t>
      </w:r>
      <w:proofErr w:type="spellStart"/>
      <w:r w:rsidRPr="00BE4D22">
        <w:rPr>
          <w:rFonts w:ascii="Consolas" w:eastAsia="Times New Roman" w:hAnsi="Consolas" w:cs="Courier New"/>
          <w:color w:val="333333"/>
          <w:sz w:val="20"/>
          <w:szCs w:val="20"/>
        </w:rPr>
        <w:t>IService</w:t>
      </w:r>
      <w:proofErr w:type="spellEnd"/>
      <w:r w:rsidRPr="00BE4D22">
        <w:rPr>
          <w:rFonts w:ascii="Consolas" w:eastAsia="Times New Roman" w:hAnsi="Consolas" w:cs="Courier New"/>
          <w:color w:val="333333"/>
          <w:sz w:val="20"/>
          <w:szCs w:val="20"/>
        </w:rPr>
        <w:t xml:space="preserve"> _service;</w:t>
      </w:r>
    </w:p>
    <w:p w:rsidR="00BE4D22" w:rsidRPr="00BE4D22" w:rsidRDefault="00BE4D22" w:rsidP="00BE4D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E4D22">
        <w:rPr>
          <w:rFonts w:ascii="Consolas" w:eastAsia="Times New Roman" w:hAnsi="Consolas" w:cs="Courier New"/>
          <w:color w:val="333333"/>
          <w:sz w:val="20"/>
          <w:szCs w:val="20"/>
        </w:rPr>
        <w:t xml:space="preserve"> </w:t>
      </w:r>
      <w:proofErr w:type="gramStart"/>
      <w:r w:rsidRPr="00BE4D22">
        <w:rPr>
          <w:rFonts w:ascii="Consolas" w:eastAsia="Times New Roman" w:hAnsi="Consolas" w:cs="Courier New"/>
          <w:color w:val="333333"/>
          <w:sz w:val="20"/>
          <w:szCs w:val="20"/>
        </w:rPr>
        <w:t>public</w:t>
      </w:r>
      <w:proofErr w:type="gramEnd"/>
      <w:r w:rsidRPr="00BE4D22">
        <w:rPr>
          <w:rFonts w:ascii="Consolas" w:eastAsia="Times New Roman" w:hAnsi="Consolas" w:cs="Courier New"/>
          <w:color w:val="333333"/>
          <w:sz w:val="20"/>
          <w:szCs w:val="20"/>
        </w:rPr>
        <w:t xml:space="preserve"> </w:t>
      </w:r>
      <w:proofErr w:type="spellStart"/>
      <w:r w:rsidRPr="00BE4D22">
        <w:rPr>
          <w:rFonts w:ascii="Consolas" w:eastAsia="Times New Roman" w:hAnsi="Consolas" w:cs="Courier New"/>
          <w:color w:val="333333"/>
          <w:sz w:val="20"/>
          <w:szCs w:val="20"/>
        </w:rPr>
        <w:t>IService</w:t>
      </w:r>
      <w:proofErr w:type="spellEnd"/>
      <w:r w:rsidRPr="00BE4D22">
        <w:rPr>
          <w:rFonts w:ascii="Consolas" w:eastAsia="Times New Roman" w:hAnsi="Consolas" w:cs="Courier New"/>
          <w:color w:val="333333"/>
          <w:sz w:val="20"/>
          <w:szCs w:val="20"/>
        </w:rPr>
        <w:t xml:space="preserve"> Service {</w:t>
      </w:r>
    </w:p>
    <w:p w:rsidR="00BE4D22" w:rsidRPr="00BE4D22" w:rsidRDefault="00BE4D22" w:rsidP="00BE4D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E4D22">
        <w:rPr>
          <w:rFonts w:ascii="Consolas" w:eastAsia="Times New Roman" w:hAnsi="Consolas" w:cs="Courier New"/>
          <w:color w:val="333333"/>
          <w:sz w:val="20"/>
          <w:szCs w:val="20"/>
        </w:rPr>
        <w:t xml:space="preserve"> </w:t>
      </w:r>
      <w:proofErr w:type="gramStart"/>
      <w:r w:rsidRPr="00BE4D22">
        <w:rPr>
          <w:rFonts w:ascii="Consolas" w:eastAsia="Times New Roman" w:hAnsi="Consolas" w:cs="Courier New"/>
          <w:color w:val="333333"/>
          <w:sz w:val="20"/>
          <w:szCs w:val="20"/>
        </w:rPr>
        <w:t>set</w:t>
      </w:r>
      <w:proofErr w:type="gramEnd"/>
      <w:r w:rsidRPr="00BE4D22">
        <w:rPr>
          <w:rFonts w:ascii="Consolas" w:eastAsia="Times New Roman" w:hAnsi="Consolas" w:cs="Courier New"/>
          <w:color w:val="333333"/>
          <w:sz w:val="20"/>
          <w:szCs w:val="20"/>
        </w:rPr>
        <w:t xml:space="preserve"> { </w:t>
      </w:r>
      <w:proofErr w:type="spellStart"/>
      <w:r w:rsidRPr="00BE4D22">
        <w:rPr>
          <w:rFonts w:ascii="Consolas" w:eastAsia="Times New Roman" w:hAnsi="Consolas" w:cs="Courier New"/>
          <w:color w:val="333333"/>
          <w:sz w:val="20"/>
          <w:szCs w:val="20"/>
        </w:rPr>
        <w:t>this._service</w:t>
      </w:r>
      <w:proofErr w:type="spellEnd"/>
      <w:r w:rsidRPr="00BE4D22">
        <w:rPr>
          <w:rFonts w:ascii="Consolas" w:eastAsia="Times New Roman" w:hAnsi="Consolas" w:cs="Courier New"/>
          <w:color w:val="333333"/>
          <w:sz w:val="20"/>
          <w:szCs w:val="20"/>
        </w:rPr>
        <w:t xml:space="preserve"> = value; }</w:t>
      </w:r>
    </w:p>
    <w:p w:rsidR="00BE4D22" w:rsidRPr="00BE4D22" w:rsidRDefault="00BE4D22" w:rsidP="00BE4D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E4D22">
        <w:rPr>
          <w:rFonts w:ascii="Consolas" w:eastAsia="Times New Roman" w:hAnsi="Consolas" w:cs="Courier New"/>
          <w:color w:val="333333"/>
          <w:sz w:val="20"/>
          <w:szCs w:val="20"/>
        </w:rPr>
        <w:t xml:space="preserve"> }</w:t>
      </w:r>
    </w:p>
    <w:p w:rsidR="00BE4D22" w:rsidRPr="00BE4D22" w:rsidRDefault="00BE4D22" w:rsidP="00BE4D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E4D22">
        <w:rPr>
          <w:rFonts w:ascii="Consolas" w:eastAsia="Times New Roman" w:hAnsi="Consolas" w:cs="Courier New"/>
          <w:color w:val="333333"/>
          <w:sz w:val="20"/>
          <w:szCs w:val="20"/>
        </w:rPr>
        <w:t xml:space="preserve"> </w:t>
      </w:r>
      <w:proofErr w:type="gramStart"/>
      <w:r w:rsidRPr="00BE4D22">
        <w:rPr>
          <w:rFonts w:ascii="Consolas" w:eastAsia="Times New Roman" w:hAnsi="Consolas" w:cs="Courier New"/>
          <w:color w:val="333333"/>
          <w:sz w:val="20"/>
          <w:szCs w:val="20"/>
        </w:rPr>
        <w:t>public</w:t>
      </w:r>
      <w:proofErr w:type="gramEnd"/>
      <w:r w:rsidRPr="00BE4D22">
        <w:rPr>
          <w:rFonts w:ascii="Consolas" w:eastAsia="Times New Roman" w:hAnsi="Consolas" w:cs="Courier New"/>
          <w:color w:val="333333"/>
          <w:sz w:val="20"/>
          <w:szCs w:val="20"/>
        </w:rPr>
        <w:t xml:space="preserve"> </w:t>
      </w:r>
      <w:proofErr w:type="spellStart"/>
      <w:r w:rsidRPr="00BE4D22">
        <w:rPr>
          <w:rFonts w:ascii="Consolas" w:eastAsia="Times New Roman" w:hAnsi="Consolas" w:cs="Courier New"/>
          <w:color w:val="333333"/>
          <w:sz w:val="20"/>
          <w:szCs w:val="20"/>
        </w:rPr>
        <w:t>ServeMethod</w:t>
      </w:r>
      <w:proofErr w:type="spellEnd"/>
      <w:r w:rsidRPr="00BE4D22">
        <w:rPr>
          <w:rFonts w:ascii="Consolas" w:eastAsia="Times New Roman" w:hAnsi="Consolas" w:cs="Courier New"/>
          <w:color w:val="333333"/>
          <w:sz w:val="20"/>
          <w:szCs w:val="20"/>
        </w:rPr>
        <w:t>() { this._</w:t>
      </w:r>
      <w:proofErr w:type="spellStart"/>
      <w:r w:rsidRPr="00BE4D22">
        <w:rPr>
          <w:rFonts w:ascii="Consolas" w:eastAsia="Times New Roman" w:hAnsi="Consolas" w:cs="Courier New"/>
          <w:color w:val="333333"/>
          <w:sz w:val="20"/>
          <w:szCs w:val="20"/>
        </w:rPr>
        <w:t>service.Serve</w:t>
      </w:r>
      <w:proofErr w:type="spellEnd"/>
      <w:r w:rsidRPr="00BE4D22">
        <w:rPr>
          <w:rFonts w:ascii="Consolas" w:eastAsia="Times New Roman" w:hAnsi="Consolas" w:cs="Courier New"/>
          <w:color w:val="333333"/>
          <w:sz w:val="20"/>
          <w:szCs w:val="20"/>
        </w:rPr>
        <w:t>(); }</w:t>
      </w:r>
    </w:p>
    <w:p w:rsidR="00BE4D22" w:rsidRDefault="00BE4D22" w:rsidP="00BE4D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E4D22">
        <w:rPr>
          <w:rFonts w:ascii="Consolas" w:eastAsia="Times New Roman" w:hAnsi="Consolas" w:cs="Courier New"/>
          <w:color w:val="333333"/>
          <w:sz w:val="20"/>
          <w:szCs w:val="20"/>
        </w:rPr>
        <w:t>}</w:t>
      </w:r>
    </w:p>
    <w:p w:rsidR="00BE4D22" w:rsidRPr="00BE4D22" w:rsidRDefault="00BE4D22" w:rsidP="00BE4D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proofErr w:type="gramStart"/>
      <w:r w:rsidRPr="00BE4D22">
        <w:rPr>
          <w:rFonts w:ascii="Consolas" w:eastAsia="Times New Roman" w:hAnsi="Consolas" w:cs="Courier New"/>
          <w:color w:val="333333"/>
          <w:sz w:val="20"/>
          <w:szCs w:val="20"/>
        </w:rPr>
        <w:t>class</w:t>
      </w:r>
      <w:proofErr w:type="gramEnd"/>
      <w:r w:rsidRPr="00BE4D22">
        <w:rPr>
          <w:rFonts w:ascii="Consolas" w:eastAsia="Times New Roman" w:hAnsi="Consolas" w:cs="Courier New"/>
          <w:color w:val="333333"/>
          <w:sz w:val="20"/>
          <w:szCs w:val="20"/>
        </w:rPr>
        <w:t xml:space="preserve"> Program</w:t>
      </w:r>
    </w:p>
    <w:p w:rsidR="00BE4D22" w:rsidRPr="00BE4D22" w:rsidRDefault="00BE4D22" w:rsidP="00BE4D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E4D22">
        <w:rPr>
          <w:rFonts w:ascii="Consolas" w:eastAsia="Times New Roman" w:hAnsi="Consolas" w:cs="Courier New"/>
          <w:color w:val="333333"/>
          <w:sz w:val="20"/>
          <w:szCs w:val="20"/>
        </w:rPr>
        <w:t>{</w:t>
      </w:r>
    </w:p>
    <w:p w:rsidR="00BE4D22" w:rsidRPr="00BE4D22" w:rsidRDefault="00BE4D22" w:rsidP="00BE4D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E4D22">
        <w:rPr>
          <w:rFonts w:ascii="Consolas" w:eastAsia="Times New Roman" w:hAnsi="Consolas" w:cs="Courier New"/>
          <w:color w:val="333333"/>
          <w:sz w:val="20"/>
          <w:szCs w:val="20"/>
        </w:rPr>
        <w:t xml:space="preserve"> </w:t>
      </w:r>
      <w:proofErr w:type="gramStart"/>
      <w:r w:rsidRPr="00BE4D22">
        <w:rPr>
          <w:rFonts w:ascii="Consolas" w:eastAsia="Times New Roman" w:hAnsi="Consolas" w:cs="Courier New"/>
          <w:color w:val="333333"/>
          <w:sz w:val="20"/>
          <w:szCs w:val="20"/>
        </w:rPr>
        <w:t>static</w:t>
      </w:r>
      <w:proofErr w:type="gramEnd"/>
      <w:r w:rsidRPr="00BE4D22">
        <w:rPr>
          <w:rFonts w:ascii="Consolas" w:eastAsia="Times New Roman" w:hAnsi="Consolas" w:cs="Courier New"/>
          <w:color w:val="333333"/>
          <w:sz w:val="20"/>
          <w:szCs w:val="20"/>
        </w:rPr>
        <w:t xml:space="preserve"> void Main(string[] </w:t>
      </w:r>
      <w:proofErr w:type="spellStart"/>
      <w:r w:rsidRPr="00BE4D22">
        <w:rPr>
          <w:rFonts w:ascii="Consolas" w:eastAsia="Times New Roman" w:hAnsi="Consolas" w:cs="Courier New"/>
          <w:color w:val="333333"/>
          <w:sz w:val="20"/>
          <w:szCs w:val="20"/>
        </w:rPr>
        <w:t>args</w:t>
      </w:r>
      <w:proofErr w:type="spellEnd"/>
      <w:r w:rsidRPr="00BE4D22">
        <w:rPr>
          <w:rFonts w:ascii="Consolas" w:eastAsia="Times New Roman" w:hAnsi="Consolas" w:cs="Courier New"/>
          <w:color w:val="333333"/>
          <w:sz w:val="20"/>
          <w:szCs w:val="20"/>
        </w:rPr>
        <w:t>)</w:t>
      </w:r>
    </w:p>
    <w:p w:rsidR="00BE4D22" w:rsidRPr="00BE4D22" w:rsidRDefault="00BE4D22" w:rsidP="00BE4D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E4D22">
        <w:rPr>
          <w:rFonts w:ascii="Consolas" w:eastAsia="Times New Roman" w:hAnsi="Consolas" w:cs="Courier New"/>
          <w:color w:val="333333"/>
          <w:sz w:val="20"/>
          <w:szCs w:val="20"/>
        </w:rPr>
        <w:t xml:space="preserve"> {</w:t>
      </w:r>
    </w:p>
    <w:p w:rsidR="00BE4D22" w:rsidRPr="00BE4D22" w:rsidRDefault="00BE4D22" w:rsidP="00BE4D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E4D22">
        <w:rPr>
          <w:rFonts w:ascii="Consolas" w:eastAsia="Times New Roman" w:hAnsi="Consolas" w:cs="Courier New"/>
          <w:color w:val="333333"/>
          <w:sz w:val="20"/>
          <w:szCs w:val="20"/>
        </w:rPr>
        <w:t xml:space="preserve"> //creating object</w:t>
      </w:r>
    </w:p>
    <w:p w:rsidR="00BE4D22" w:rsidRPr="00BE4D22" w:rsidRDefault="00BE4D22" w:rsidP="00BE4D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E4D22">
        <w:rPr>
          <w:rFonts w:ascii="Consolas" w:eastAsia="Times New Roman" w:hAnsi="Consolas" w:cs="Courier New"/>
          <w:color w:val="333333"/>
          <w:sz w:val="20"/>
          <w:szCs w:val="20"/>
        </w:rPr>
        <w:t xml:space="preserve"> Service1 s1 = new </w:t>
      </w:r>
      <w:proofErr w:type="gramStart"/>
      <w:r w:rsidRPr="00BE4D22">
        <w:rPr>
          <w:rFonts w:ascii="Consolas" w:eastAsia="Times New Roman" w:hAnsi="Consolas" w:cs="Courier New"/>
          <w:color w:val="333333"/>
          <w:sz w:val="20"/>
          <w:szCs w:val="20"/>
        </w:rPr>
        <w:t>Service1(</w:t>
      </w:r>
      <w:proofErr w:type="gramEnd"/>
      <w:r w:rsidRPr="00BE4D22">
        <w:rPr>
          <w:rFonts w:ascii="Consolas" w:eastAsia="Times New Roman" w:hAnsi="Consolas" w:cs="Courier New"/>
          <w:color w:val="333333"/>
          <w:sz w:val="20"/>
          <w:szCs w:val="20"/>
        </w:rPr>
        <w:t xml:space="preserve">); </w:t>
      </w:r>
    </w:p>
    <w:p w:rsidR="00BE4D22" w:rsidRPr="00BE4D22" w:rsidRDefault="00BE4D22" w:rsidP="00BE4D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E4D22">
        <w:rPr>
          <w:rFonts w:ascii="Consolas" w:eastAsia="Times New Roman" w:hAnsi="Consolas" w:cs="Courier New"/>
          <w:color w:val="333333"/>
          <w:sz w:val="20"/>
          <w:szCs w:val="20"/>
        </w:rPr>
        <w:t xml:space="preserve"> </w:t>
      </w:r>
    </w:p>
    <w:p w:rsidR="00BE4D22" w:rsidRPr="00BE4D22" w:rsidRDefault="00BE4D22" w:rsidP="00BE4D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E4D22">
        <w:rPr>
          <w:rFonts w:ascii="Consolas" w:eastAsia="Times New Roman" w:hAnsi="Consolas" w:cs="Courier New"/>
          <w:color w:val="333333"/>
          <w:sz w:val="20"/>
          <w:szCs w:val="20"/>
        </w:rPr>
        <w:t xml:space="preserve"> Client </w:t>
      </w:r>
      <w:proofErr w:type="spellStart"/>
      <w:r w:rsidRPr="00BE4D22">
        <w:rPr>
          <w:rFonts w:ascii="Consolas" w:eastAsia="Times New Roman" w:hAnsi="Consolas" w:cs="Courier New"/>
          <w:color w:val="333333"/>
          <w:sz w:val="20"/>
          <w:szCs w:val="20"/>
        </w:rPr>
        <w:t>client</w:t>
      </w:r>
      <w:proofErr w:type="spellEnd"/>
      <w:r w:rsidRPr="00BE4D22">
        <w:rPr>
          <w:rFonts w:ascii="Consolas" w:eastAsia="Times New Roman" w:hAnsi="Consolas" w:cs="Courier New"/>
          <w:color w:val="333333"/>
          <w:sz w:val="20"/>
          <w:szCs w:val="20"/>
        </w:rPr>
        <w:t xml:space="preserve"> = new </w:t>
      </w:r>
      <w:proofErr w:type="gramStart"/>
      <w:r w:rsidRPr="00BE4D22">
        <w:rPr>
          <w:rFonts w:ascii="Consolas" w:eastAsia="Times New Roman" w:hAnsi="Consolas" w:cs="Courier New"/>
          <w:color w:val="333333"/>
          <w:sz w:val="20"/>
          <w:szCs w:val="20"/>
        </w:rPr>
        <w:t>Client(</w:t>
      </w:r>
      <w:proofErr w:type="gramEnd"/>
      <w:r w:rsidRPr="00BE4D22">
        <w:rPr>
          <w:rFonts w:ascii="Consolas" w:eastAsia="Times New Roman" w:hAnsi="Consolas" w:cs="Courier New"/>
          <w:color w:val="333333"/>
          <w:sz w:val="20"/>
          <w:szCs w:val="20"/>
        </w:rPr>
        <w:t>);</w:t>
      </w:r>
    </w:p>
    <w:p w:rsidR="00BE4D22" w:rsidRPr="00BE4D22" w:rsidRDefault="00BE4D22" w:rsidP="00BE4D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E4D22">
        <w:rPr>
          <w:rFonts w:ascii="Consolas" w:eastAsia="Times New Roman" w:hAnsi="Consolas" w:cs="Courier New"/>
          <w:color w:val="333333"/>
          <w:sz w:val="20"/>
          <w:szCs w:val="20"/>
        </w:rPr>
        <w:t xml:space="preserve"> </w:t>
      </w:r>
      <w:proofErr w:type="spellStart"/>
      <w:r w:rsidRPr="00BE4D22">
        <w:rPr>
          <w:rFonts w:ascii="Consolas" w:eastAsia="Times New Roman" w:hAnsi="Consolas" w:cs="Courier New"/>
          <w:color w:val="333333"/>
          <w:sz w:val="20"/>
          <w:szCs w:val="20"/>
        </w:rPr>
        <w:t>client.Service</w:t>
      </w:r>
      <w:proofErr w:type="spellEnd"/>
      <w:r w:rsidRPr="00BE4D22">
        <w:rPr>
          <w:rFonts w:ascii="Consolas" w:eastAsia="Times New Roman" w:hAnsi="Consolas" w:cs="Courier New"/>
          <w:color w:val="333333"/>
          <w:sz w:val="20"/>
          <w:szCs w:val="20"/>
        </w:rPr>
        <w:t xml:space="preserve"> = s1; //passing dependency</w:t>
      </w:r>
    </w:p>
    <w:p w:rsidR="00BE4D22" w:rsidRPr="00BE4D22" w:rsidRDefault="00BE4D22" w:rsidP="00BE4D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E4D22">
        <w:rPr>
          <w:rFonts w:ascii="Consolas" w:eastAsia="Times New Roman" w:hAnsi="Consolas" w:cs="Courier New"/>
          <w:color w:val="333333"/>
          <w:sz w:val="20"/>
          <w:szCs w:val="20"/>
        </w:rPr>
        <w:t xml:space="preserve"> //TO </w:t>
      </w:r>
      <w:proofErr w:type="gramStart"/>
      <w:r w:rsidRPr="00BE4D22">
        <w:rPr>
          <w:rFonts w:ascii="Consolas" w:eastAsia="Times New Roman" w:hAnsi="Consolas" w:cs="Courier New"/>
          <w:color w:val="333333"/>
          <w:sz w:val="20"/>
          <w:szCs w:val="20"/>
        </w:rPr>
        <w:t>DO</w:t>
      </w:r>
      <w:proofErr w:type="gramEnd"/>
      <w:r w:rsidRPr="00BE4D22">
        <w:rPr>
          <w:rFonts w:ascii="Consolas" w:eastAsia="Times New Roman" w:hAnsi="Consolas" w:cs="Courier New"/>
          <w:color w:val="333333"/>
          <w:sz w:val="20"/>
          <w:szCs w:val="20"/>
        </w:rPr>
        <w:t>:</w:t>
      </w:r>
    </w:p>
    <w:p w:rsidR="00BE4D22" w:rsidRPr="00BE4D22" w:rsidRDefault="00BE4D22" w:rsidP="00BE4D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p>
    <w:p w:rsidR="00BE4D22" w:rsidRPr="00BE4D22" w:rsidRDefault="00BE4D22" w:rsidP="00BE4D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E4D22">
        <w:rPr>
          <w:rFonts w:ascii="Consolas" w:eastAsia="Times New Roman" w:hAnsi="Consolas" w:cs="Courier New"/>
          <w:color w:val="333333"/>
          <w:sz w:val="20"/>
          <w:szCs w:val="20"/>
        </w:rPr>
        <w:t xml:space="preserve"> Service2 s2 = new </w:t>
      </w:r>
      <w:proofErr w:type="gramStart"/>
      <w:r w:rsidRPr="00BE4D22">
        <w:rPr>
          <w:rFonts w:ascii="Consolas" w:eastAsia="Times New Roman" w:hAnsi="Consolas" w:cs="Courier New"/>
          <w:color w:val="333333"/>
          <w:sz w:val="20"/>
          <w:szCs w:val="20"/>
        </w:rPr>
        <w:t>Service2(</w:t>
      </w:r>
      <w:proofErr w:type="gramEnd"/>
      <w:r w:rsidRPr="00BE4D22">
        <w:rPr>
          <w:rFonts w:ascii="Consolas" w:eastAsia="Times New Roman" w:hAnsi="Consolas" w:cs="Courier New"/>
          <w:color w:val="333333"/>
          <w:sz w:val="20"/>
          <w:szCs w:val="20"/>
        </w:rPr>
        <w:t xml:space="preserve">); </w:t>
      </w:r>
    </w:p>
    <w:p w:rsidR="00BE4D22" w:rsidRPr="00BE4D22" w:rsidRDefault="00BE4D22" w:rsidP="00BE4D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E4D22">
        <w:rPr>
          <w:rFonts w:ascii="Consolas" w:eastAsia="Times New Roman" w:hAnsi="Consolas" w:cs="Courier New"/>
          <w:color w:val="333333"/>
          <w:sz w:val="20"/>
          <w:szCs w:val="20"/>
        </w:rPr>
        <w:t xml:space="preserve"> </w:t>
      </w:r>
      <w:proofErr w:type="spellStart"/>
      <w:r w:rsidRPr="00BE4D22">
        <w:rPr>
          <w:rFonts w:ascii="Consolas" w:eastAsia="Times New Roman" w:hAnsi="Consolas" w:cs="Courier New"/>
          <w:color w:val="333333"/>
          <w:sz w:val="20"/>
          <w:szCs w:val="20"/>
        </w:rPr>
        <w:t>client.Service</w:t>
      </w:r>
      <w:proofErr w:type="spellEnd"/>
      <w:r w:rsidRPr="00BE4D22">
        <w:rPr>
          <w:rFonts w:ascii="Consolas" w:eastAsia="Times New Roman" w:hAnsi="Consolas" w:cs="Courier New"/>
          <w:color w:val="333333"/>
          <w:sz w:val="20"/>
          <w:szCs w:val="20"/>
        </w:rPr>
        <w:t xml:space="preserve"> = s2; //passing dependency</w:t>
      </w:r>
    </w:p>
    <w:p w:rsidR="00BE4D22" w:rsidRPr="00BE4D22" w:rsidRDefault="00BE4D22" w:rsidP="00BE4D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E4D22">
        <w:rPr>
          <w:rFonts w:ascii="Consolas" w:eastAsia="Times New Roman" w:hAnsi="Consolas" w:cs="Courier New"/>
          <w:color w:val="333333"/>
          <w:sz w:val="20"/>
          <w:szCs w:val="20"/>
        </w:rPr>
        <w:t xml:space="preserve"> //TO </w:t>
      </w:r>
      <w:proofErr w:type="gramStart"/>
      <w:r w:rsidRPr="00BE4D22">
        <w:rPr>
          <w:rFonts w:ascii="Consolas" w:eastAsia="Times New Roman" w:hAnsi="Consolas" w:cs="Courier New"/>
          <w:color w:val="333333"/>
          <w:sz w:val="20"/>
          <w:szCs w:val="20"/>
        </w:rPr>
        <w:t>DO</w:t>
      </w:r>
      <w:proofErr w:type="gramEnd"/>
      <w:r w:rsidRPr="00BE4D22">
        <w:rPr>
          <w:rFonts w:ascii="Consolas" w:eastAsia="Times New Roman" w:hAnsi="Consolas" w:cs="Courier New"/>
          <w:color w:val="333333"/>
          <w:sz w:val="20"/>
          <w:szCs w:val="20"/>
        </w:rPr>
        <w:t>:</w:t>
      </w:r>
    </w:p>
    <w:p w:rsidR="00BE4D22" w:rsidRPr="00BE4D22" w:rsidRDefault="00BE4D22" w:rsidP="00BE4D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E4D22">
        <w:rPr>
          <w:rFonts w:ascii="Consolas" w:eastAsia="Times New Roman" w:hAnsi="Consolas" w:cs="Courier New"/>
          <w:color w:val="333333"/>
          <w:sz w:val="20"/>
          <w:szCs w:val="20"/>
        </w:rPr>
        <w:t xml:space="preserve"> }</w:t>
      </w:r>
    </w:p>
    <w:p w:rsidR="00BE4D22" w:rsidRPr="00BE4D22" w:rsidRDefault="00BE4D22" w:rsidP="00BE4D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E4D22">
        <w:rPr>
          <w:rFonts w:ascii="Consolas" w:eastAsia="Times New Roman" w:hAnsi="Consolas" w:cs="Courier New"/>
          <w:color w:val="333333"/>
          <w:sz w:val="20"/>
          <w:szCs w:val="20"/>
        </w:rPr>
        <w:t>}</w:t>
      </w:r>
    </w:p>
    <w:p w:rsidR="00BE4D22" w:rsidRPr="00BE4D22" w:rsidRDefault="00BE4D22" w:rsidP="00BE4D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p>
    <w:p w:rsidR="00BE4D22" w:rsidRDefault="00BE4D22" w:rsidP="00BE4D22">
      <w:pPr>
        <w:shd w:val="clear" w:color="auto" w:fill="FCFCFC"/>
        <w:spacing w:before="300" w:after="225" w:line="240" w:lineRule="auto"/>
        <w:jc w:val="both"/>
        <w:textAlignment w:val="top"/>
        <w:outlineLvl w:val="1"/>
        <w:rPr>
          <w:rFonts w:ascii="Helvetica" w:eastAsia="Times New Roman" w:hAnsi="Helvetica" w:cs="Helvetica"/>
          <w:color w:val="4466C5"/>
          <w:sz w:val="45"/>
          <w:szCs w:val="45"/>
        </w:rPr>
      </w:pPr>
    </w:p>
    <w:p w:rsidR="00BE4D22" w:rsidRDefault="00BE4D22" w:rsidP="00BE4D22">
      <w:pPr>
        <w:pStyle w:val="Heading2"/>
        <w:shd w:val="clear" w:color="auto" w:fill="FCFCFC"/>
        <w:spacing w:before="300" w:beforeAutospacing="0" w:after="225" w:afterAutospacing="0"/>
        <w:jc w:val="both"/>
        <w:rPr>
          <w:rFonts w:ascii="Helvetica" w:hAnsi="Helvetica" w:cs="Helvetica"/>
          <w:b w:val="0"/>
          <w:bCs w:val="0"/>
          <w:color w:val="4466C5"/>
          <w:sz w:val="45"/>
          <w:szCs w:val="45"/>
        </w:rPr>
      </w:pPr>
      <w:r>
        <w:rPr>
          <w:rFonts w:ascii="Helvetica" w:hAnsi="Helvetica" w:cs="Helvetica"/>
          <w:b w:val="0"/>
          <w:bCs w:val="0"/>
          <w:color w:val="4466C5"/>
          <w:sz w:val="45"/>
          <w:szCs w:val="45"/>
        </w:rPr>
        <w:t>Method Injection</w:t>
      </w:r>
    </w:p>
    <w:p w:rsidR="00BE4D22" w:rsidRDefault="00BE4D22" w:rsidP="00BE4D22">
      <w:pPr>
        <w:pStyle w:val="NormalWeb"/>
        <w:numPr>
          <w:ilvl w:val="0"/>
          <w:numId w:val="11"/>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Inject the dependency into a single method and generally for the use of that method.</w:t>
      </w:r>
    </w:p>
    <w:p w:rsidR="00BE4D22" w:rsidRDefault="00BE4D22" w:rsidP="00BE4D22">
      <w:pPr>
        <w:pStyle w:val="NormalWeb"/>
        <w:numPr>
          <w:ilvl w:val="0"/>
          <w:numId w:val="11"/>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It could be useful, where the whole class does not need the dependency, only one method having that dependency.</w:t>
      </w:r>
    </w:p>
    <w:p w:rsidR="00BE4D22" w:rsidRDefault="00BE4D22" w:rsidP="00BE4D22">
      <w:pPr>
        <w:pStyle w:val="NormalWeb"/>
        <w:numPr>
          <w:ilvl w:val="0"/>
          <w:numId w:val="11"/>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This is the way is rarely used.</w:t>
      </w:r>
    </w:p>
    <w:p w:rsidR="00BE4D22" w:rsidRPr="00BE4D22" w:rsidRDefault="00BE4D22" w:rsidP="00BE4D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proofErr w:type="gramStart"/>
      <w:r w:rsidRPr="00BE4D22">
        <w:rPr>
          <w:rFonts w:ascii="Consolas" w:eastAsia="Times New Roman" w:hAnsi="Consolas" w:cs="Courier New"/>
          <w:color w:val="333333"/>
          <w:sz w:val="20"/>
          <w:szCs w:val="20"/>
        </w:rPr>
        <w:t>public</w:t>
      </w:r>
      <w:proofErr w:type="gramEnd"/>
      <w:r w:rsidRPr="00BE4D22">
        <w:rPr>
          <w:rFonts w:ascii="Consolas" w:eastAsia="Times New Roman" w:hAnsi="Consolas" w:cs="Courier New"/>
          <w:color w:val="333333"/>
          <w:sz w:val="20"/>
          <w:szCs w:val="20"/>
        </w:rPr>
        <w:t xml:space="preserve"> interface </w:t>
      </w:r>
      <w:proofErr w:type="spellStart"/>
      <w:r w:rsidRPr="00BE4D22">
        <w:rPr>
          <w:rFonts w:ascii="Consolas" w:eastAsia="Times New Roman" w:hAnsi="Consolas" w:cs="Courier New"/>
          <w:color w:val="333333"/>
          <w:sz w:val="20"/>
          <w:szCs w:val="20"/>
        </w:rPr>
        <w:t>IService</w:t>
      </w:r>
      <w:proofErr w:type="spellEnd"/>
      <w:r w:rsidRPr="00BE4D22">
        <w:rPr>
          <w:rFonts w:ascii="Consolas" w:eastAsia="Times New Roman" w:hAnsi="Consolas" w:cs="Courier New"/>
          <w:color w:val="333333"/>
          <w:sz w:val="20"/>
          <w:szCs w:val="20"/>
        </w:rPr>
        <w:t xml:space="preserve"> {</w:t>
      </w:r>
    </w:p>
    <w:p w:rsidR="00BE4D22" w:rsidRPr="00BE4D22" w:rsidRDefault="00BE4D22" w:rsidP="00BE4D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E4D22">
        <w:rPr>
          <w:rFonts w:ascii="Consolas" w:eastAsia="Times New Roman" w:hAnsi="Consolas" w:cs="Courier New"/>
          <w:color w:val="333333"/>
          <w:sz w:val="20"/>
          <w:szCs w:val="20"/>
        </w:rPr>
        <w:t xml:space="preserve"> </w:t>
      </w:r>
      <w:proofErr w:type="gramStart"/>
      <w:r w:rsidRPr="00BE4D22">
        <w:rPr>
          <w:rFonts w:ascii="Consolas" w:eastAsia="Times New Roman" w:hAnsi="Consolas" w:cs="Courier New"/>
          <w:color w:val="333333"/>
          <w:sz w:val="20"/>
          <w:szCs w:val="20"/>
        </w:rPr>
        <w:t>void</w:t>
      </w:r>
      <w:proofErr w:type="gramEnd"/>
      <w:r w:rsidRPr="00BE4D22">
        <w:rPr>
          <w:rFonts w:ascii="Consolas" w:eastAsia="Times New Roman" w:hAnsi="Consolas" w:cs="Courier New"/>
          <w:color w:val="333333"/>
          <w:sz w:val="20"/>
          <w:szCs w:val="20"/>
        </w:rPr>
        <w:t xml:space="preserve"> Serve();</w:t>
      </w:r>
    </w:p>
    <w:p w:rsidR="00BE4D22" w:rsidRPr="00BE4D22" w:rsidRDefault="00BE4D22" w:rsidP="00BE4D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E4D22">
        <w:rPr>
          <w:rFonts w:ascii="Consolas" w:eastAsia="Times New Roman" w:hAnsi="Consolas" w:cs="Courier New"/>
          <w:color w:val="333333"/>
          <w:sz w:val="20"/>
          <w:szCs w:val="20"/>
        </w:rPr>
        <w:t>}</w:t>
      </w:r>
    </w:p>
    <w:p w:rsidR="00BE4D22" w:rsidRPr="00BE4D22" w:rsidRDefault="00BE4D22" w:rsidP="00BE4D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proofErr w:type="gramStart"/>
      <w:r w:rsidRPr="00BE4D22">
        <w:rPr>
          <w:rFonts w:ascii="Consolas" w:eastAsia="Times New Roman" w:hAnsi="Consolas" w:cs="Courier New"/>
          <w:color w:val="333333"/>
          <w:sz w:val="20"/>
          <w:szCs w:val="20"/>
        </w:rPr>
        <w:t>public</w:t>
      </w:r>
      <w:proofErr w:type="gramEnd"/>
      <w:r w:rsidRPr="00BE4D22">
        <w:rPr>
          <w:rFonts w:ascii="Consolas" w:eastAsia="Times New Roman" w:hAnsi="Consolas" w:cs="Courier New"/>
          <w:color w:val="333333"/>
          <w:sz w:val="20"/>
          <w:szCs w:val="20"/>
        </w:rPr>
        <w:t xml:space="preserve"> class Service1 : </w:t>
      </w:r>
      <w:proofErr w:type="spellStart"/>
      <w:r w:rsidRPr="00BE4D22">
        <w:rPr>
          <w:rFonts w:ascii="Consolas" w:eastAsia="Times New Roman" w:hAnsi="Consolas" w:cs="Courier New"/>
          <w:color w:val="333333"/>
          <w:sz w:val="20"/>
          <w:szCs w:val="20"/>
        </w:rPr>
        <w:t>IService</w:t>
      </w:r>
      <w:proofErr w:type="spellEnd"/>
      <w:r w:rsidRPr="00BE4D22">
        <w:rPr>
          <w:rFonts w:ascii="Consolas" w:eastAsia="Times New Roman" w:hAnsi="Consolas" w:cs="Courier New"/>
          <w:color w:val="333333"/>
          <w:sz w:val="20"/>
          <w:szCs w:val="20"/>
        </w:rPr>
        <w:t xml:space="preserve"> {</w:t>
      </w:r>
    </w:p>
    <w:p w:rsidR="00BE4D22" w:rsidRPr="00BE4D22" w:rsidRDefault="00BE4D22" w:rsidP="00BE4D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E4D22">
        <w:rPr>
          <w:rFonts w:ascii="Consolas" w:eastAsia="Times New Roman" w:hAnsi="Consolas" w:cs="Courier New"/>
          <w:color w:val="333333"/>
          <w:sz w:val="20"/>
          <w:szCs w:val="20"/>
        </w:rPr>
        <w:t xml:space="preserve"> </w:t>
      </w:r>
      <w:proofErr w:type="gramStart"/>
      <w:r w:rsidRPr="00BE4D22">
        <w:rPr>
          <w:rFonts w:ascii="Consolas" w:eastAsia="Times New Roman" w:hAnsi="Consolas" w:cs="Courier New"/>
          <w:color w:val="333333"/>
          <w:sz w:val="20"/>
          <w:szCs w:val="20"/>
        </w:rPr>
        <w:t>public</w:t>
      </w:r>
      <w:proofErr w:type="gramEnd"/>
      <w:r w:rsidRPr="00BE4D22">
        <w:rPr>
          <w:rFonts w:ascii="Consolas" w:eastAsia="Times New Roman" w:hAnsi="Consolas" w:cs="Courier New"/>
          <w:color w:val="333333"/>
          <w:sz w:val="20"/>
          <w:szCs w:val="20"/>
        </w:rPr>
        <w:t xml:space="preserve"> void Serve() { </w:t>
      </w:r>
      <w:proofErr w:type="spellStart"/>
      <w:r w:rsidRPr="00BE4D22">
        <w:rPr>
          <w:rFonts w:ascii="Consolas" w:eastAsia="Times New Roman" w:hAnsi="Consolas" w:cs="Courier New"/>
          <w:color w:val="333333"/>
          <w:sz w:val="20"/>
          <w:szCs w:val="20"/>
        </w:rPr>
        <w:t>Console.WriteLine</w:t>
      </w:r>
      <w:proofErr w:type="spellEnd"/>
      <w:r w:rsidRPr="00BE4D22">
        <w:rPr>
          <w:rFonts w:ascii="Consolas" w:eastAsia="Times New Roman" w:hAnsi="Consolas" w:cs="Courier New"/>
          <w:color w:val="333333"/>
          <w:sz w:val="20"/>
          <w:szCs w:val="20"/>
        </w:rPr>
        <w:t>("Service1 Called"); }</w:t>
      </w:r>
    </w:p>
    <w:p w:rsidR="00BE4D22" w:rsidRPr="00BE4D22" w:rsidRDefault="00BE4D22" w:rsidP="00BE4D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E4D22">
        <w:rPr>
          <w:rFonts w:ascii="Consolas" w:eastAsia="Times New Roman" w:hAnsi="Consolas" w:cs="Courier New"/>
          <w:color w:val="333333"/>
          <w:sz w:val="20"/>
          <w:szCs w:val="20"/>
        </w:rPr>
        <w:t>}</w:t>
      </w:r>
    </w:p>
    <w:p w:rsidR="00BE4D22" w:rsidRPr="00BE4D22" w:rsidRDefault="00BE4D22" w:rsidP="00BE4D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proofErr w:type="gramStart"/>
      <w:r w:rsidRPr="00BE4D22">
        <w:rPr>
          <w:rFonts w:ascii="Consolas" w:eastAsia="Times New Roman" w:hAnsi="Consolas" w:cs="Courier New"/>
          <w:color w:val="333333"/>
          <w:sz w:val="20"/>
          <w:szCs w:val="20"/>
        </w:rPr>
        <w:t>public</w:t>
      </w:r>
      <w:proofErr w:type="gramEnd"/>
      <w:r w:rsidRPr="00BE4D22">
        <w:rPr>
          <w:rFonts w:ascii="Consolas" w:eastAsia="Times New Roman" w:hAnsi="Consolas" w:cs="Courier New"/>
          <w:color w:val="333333"/>
          <w:sz w:val="20"/>
          <w:szCs w:val="20"/>
        </w:rPr>
        <w:t xml:space="preserve"> class Service2 : </w:t>
      </w:r>
      <w:proofErr w:type="spellStart"/>
      <w:r w:rsidRPr="00BE4D22">
        <w:rPr>
          <w:rFonts w:ascii="Consolas" w:eastAsia="Times New Roman" w:hAnsi="Consolas" w:cs="Courier New"/>
          <w:color w:val="333333"/>
          <w:sz w:val="20"/>
          <w:szCs w:val="20"/>
        </w:rPr>
        <w:t>IService</w:t>
      </w:r>
      <w:proofErr w:type="spellEnd"/>
      <w:r w:rsidRPr="00BE4D22">
        <w:rPr>
          <w:rFonts w:ascii="Consolas" w:eastAsia="Times New Roman" w:hAnsi="Consolas" w:cs="Courier New"/>
          <w:color w:val="333333"/>
          <w:sz w:val="20"/>
          <w:szCs w:val="20"/>
        </w:rPr>
        <w:t xml:space="preserve"> {</w:t>
      </w:r>
    </w:p>
    <w:p w:rsidR="00BE4D22" w:rsidRPr="00BE4D22" w:rsidRDefault="00BE4D22" w:rsidP="00BE4D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E4D22">
        <w:rPr>
          <w:rFonts w:ascii="Consolas" w:eastAsia="Times New Roman" w:hAnsi="Consolas" w:cs="Courier New"/>
          <w:color w:val="333333"/>
          <w:sz w:val="20"/>
          <w:szCs w:val="20"/>
        </w:rPr>
        <w:t xml:space="preserve"> </w:t>
      </w:r>
      <w:proofErr w:type="gramStart"/>
      <w:r w:rsidRPr="00BE4D22">
        <w:rPr>
          <w:rFonts w:ascii="Consolas" w:eastAsia="Times New Roman" w:hAnsi="Consolas" w:cs="Courier New"/>
          <w:color w:val="333333"/>
          <w:sz w:val="20"/>
          <w:szCs w:val="20"/>
        </w:rPr>
        <w:t>public</w:t>
      </w:r>
      <w:proofErr w:type="gramEnd"/>
      <w:r w:rsidRPr="00BE4D22">
        <w:rPr>
          <w:rFonts w:ascii="Consolas" w:eastAsia="Times New Roman" w:hAnsi="Consolas" w:cs="Courier New"/>
          <w:color w:val="333333"/>
          <w:sz w:val="20"/>
          <w:szCs w:val="20"/>
        </w:rPr>
        <w:t xml:space="preserve"> void Serve() { </w:t>
      </w:r>
      <w:proofErr w:type="spellStart"/>
      <w:r w:rsidRPr="00BE4D22">
        <w:rPr>
          <w:rFonts w:ascii="Consolas" w:eastAsia="Times New Roman" w:hAnsi="Consolas" w:cs="Courier New"/>
          <w:color w:val="333333"/>
          <w:sz w:val="20"/>
          <w:szCs w:val="20"/>
        </w:rPr>
        <w:t>Console.WriteLine</w:t>
      </w:r>
      <w:proofErr w:type="spellEnd"/>
      <w:r w:rsidRPr="00BE4D22">
        <w:rPr>
          <w:rFonts w:ascii="Consolas" w:eastAsia="Times New Roman" w:hAnsi="Consolas" w:cs="Courier New"/>
          <w:color w:val="333333"/>
          <w:sz w:val="20"/>
          <w:szCs w:val="20"/>
        </w:rPr>
        <w:t>("Service2 Called"); }</w:t>
      </w:r>
    </w:p>
    <w:p w:rsidR="00BE4D22" w:rsidRPr="00BE4D22" w:rsidRDefault="00BE4D22" w:rsidP="00BE4D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E4D22">
        <w:rPr>
          <w:rFonts w:ascii="Consolas" w:eastAsia="Times New Roman" w:hAnsi="Consolas" w:cs="Courier New"/>
          <w:color w:val="333333"/>
          <w:sz w:val="20"/>
          <w:szCs w:val="20"/>
        </w:rPr>
        <w:t>}</w:t>
      </w:r>
    </w:p>
    <w:p w:rsidR="00BE4D22" w:rsidRPr="00BE4D22" w:rsidRDefault="00BE4D22" w:rsidP="00BE4D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proofErr w:type="gramStart"/>
      <w:r w:rsidRPr="00BE4D22">
        <w:rPr>
          <w:rFonts w:ascii="Consolas" w:eastAsia="Times New Roman" w:hAnsi="Consolas" w:cs="Courier New"/>
          <w:color w:val="333333"/>
          <w:sz w:val="20"/>
          <w:szCs w:val="20"/>
        </w:rPr>
        <w:t>public</w:t>
      </w:r>
      <w:proofErr w:type="gramEnd"/>
      <w:r w:rsidRPr="00BE4D22">
        <w:rPr>
          <w:rFonts w:ascii="Consolas" w:eastAsia="Times New Roman" w:hAnsi="Consolas" w:cs="Courier New"/>
          <w:color w:val="333333"/>
          <w:sz w:val="20"/>
          <w:szCs w:val="20"/>
        </w:rPr>
        <w:t xml:space="preserve"> class Client {</w:t>
      </w:r>
    </w:p>
    <w:p w:rsidR="00BE4D22" w:rsidRPr="00BE4D22" w:rsidRDefault="00BE4D22" w:rsidP="00BE4D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E4D22">
        <w:rPr>
          <w:rFonts w:ascii="Consolas" w:eastAsia="Times New Roman" w:hAnsi="Consolas" w:cs="Courier New"/>
          <w:color w:val="333333"/>
          <w:sz w:val="20"/>
          <w:szCs w:val="20"/>
        </w:rPr>
        <w:t xml:space="preserve"> </w:t>
      </w:r>
      <w:proofErr w:type="gramStart"/>
      <w:r w:rsidRPr="00BE4D22">
        <w:rPr>
          <w:rFonts w:ascii="Consolas" w:eastAsia="Times New Roman" w:hAnsi="Consolas" w:cs="Courier New"/>
          <w:color w:val="333333"/>
          <w:sz w:val="20"/>
          <w:szCs w:val="20"/>
        </w:rPr>
        <w:t>private</w:t>
      </w:r>
      <w:proofErr w:type="gramEnd"/>
      <w:r w:rsidRPr="00BE4D22">
        <w:rPr>
          <w:rFonts w:ascii="Consolas" w:eastAsia="Times New Roman" w:hAnsi="Consolas" w:cs="Courier New"/>
          <w:color w:val="333333"/>
          <w:sz w:val="20"/>
          <w:szCs w:val="20"/>
        </w:rPr>
        <w:t xml:space="preserve"> </w:t>
      </w:r>
      <w:proofErr w:type="spellStart"/>
      <w:r w:rsidRPr="00BE4D22">
        <w:rPr>
          <w:rFonts w:ascii="Consolas" w:eastAsia="Times New Roman" w:hAnsi="Consolas" w:cs="Courier New"/>
          <w:color w:val="333333"/>
          <w:sz w:val="20"/>
          <w:szCs w:val="20"/>
        </w:rPr>
        <w:t>IService</w:t>
      </w:r>
      <w:proofErr w:type="spellEnd"/>
      <w:r w:rsidRPr="00BE4D22">
        <w:rPr>
          <w:rFonts w:ascii="Consolas" w:eastAsia="Times New Roman" w:hAnsi="Consolas" w:cs="Courier New"/>
          <w:color w:val="333333"/>
          <w:sz w:val="20"/>
          <w:szCs w:val="20"/>
        </w:rPr>
        <w:t xml:space="preserve"> _service;</w:t>
      </w:r>
    </w:p>
    <w:p w:rsidR="00BE4D22" w:rsidRPr="00BE4D22" w:rsidRDefault="00BE4D22" w:rsidP="00BE4D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E4D22">
        <w:rPr>
          <w:rFonts w:ascii="Consolas" w:eastAsia="Times New Roman" w:hAnsi="Consolas" w:cs="Courier New"/>
          <w:color w:val="333333"/>
          <w:sz w:val="20"/>
          <w:szCs w:val="20"/>
        </w:rPr>
        <w:lastRenderedPageBreak/>
        <w:t xml:space="preserve"> </w:t>
      </w:r>
      <w:proofErr w:type="gramStart"/>
      <w:r w:rsidRPr="00BE4D22">
        <w:rPr>
          <w:rFonts w:ascii="Consolas" w:eastAsia="Times New Roman" w:hAnsi="Consolas" w:cs="Courier New"/>
          <w:color w:val="333333"/>
          <w:sz w:val="20"/>
          <w:szCs w:val="20"/>
        </w:rPr>
        <w:t>public</w:t>
      </w:r>
      <w:proofErr w:type="gramEnd"/>
      <w:r w:rsidRPr="00BE4D22">
        <w:rPr>
          <w:rFonts w:ascii="Consolas" w:eastAsia="Times New Roman" w:hAnsi="Consolas" w:cs="Courier New"/>
          <w:color w:val="333333"/>
          <w:sz w:val="20"/>
          <w:szCs w:val="20"/>
        </w:rPr>
        <w:t xml:space="preserve"> void Start(</w:t>
      </w:r>
      <w:proofErr w:type="spellStart"/>
      <w:r w:rsidRPr="00BE4D22">
        <w:rPr>
          <w:rFonts w:ascii="Consolas" w:eastAsia="Times New Roman" w:hAnsi="Consolas" w:cs="Courier New"/>
          <w:color w:val="333333"/>
          <w:sz w:val="20"/>
          <w:szCs w:val="20"/>
        </w:rPr>
        <w:t>IService</w:t>
      </w:r>
      <w:proofErr w:type="spellEnd"/>
      <w:r w:rsidRPr="00BE4D22">
        <w:rPr>
          <w:rFonts w:ascii="Consolas" w:eastAsia="Times New Roman" w:hAnsi="Consolas" w:cs="Courier New"/>
          <w:color w:val="333333"/>
          <w:sz w:val="20"/>
          <w:szCs w:val="20"/>
        </w:rPr>
        <w:t xml:space="preserve"> service) {</w:t>
      </w:r>
    </w:p>
    <w:p w:rsidR="00BE4D22" w:rsidRPr="00BE4D22" w:rsidRDefault="00BE4D22" w:rsidP="00BE4D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E4D22">
        <w:rPr>
          <w:rFonts w:ascii="Consolas" w:eastAsia="Times New Roman" w:hAnsi="Consolas" w:cs="Courier New"/>
          <w:color w:val="333333"/>
          <w:sz w:val="20"/>
          <w:szCs w:val="20"/>
        </w:rPr>
        <w:t xml:space="preserve"> </w:t>
      </w:r>
      <w:proofErr w:type="spellStart"/>
      <w:proofErr w:type="gramStart"/>
      <w:r w:rsidRPr="00BE4D22">
        <w:rPr>
          <w:rFonts w:ascii="Consolas" w:eastAsia="Times New Roman" w:hAnsi="Consolas" w:cs="Courier New"/>
          <w:color w:val="333333"/>
          <w:sz w:val="20"/>
          <w:szCs w:val="20"/>
        </w:rPr>
        <w:t>service.Serve</w:t>
      </w:r>
      <w:proofErr w:type="spellEnd"/>
      <w:r w:rsidRPr="00BE4D22">
        <w:rPr>
          <w:rFonts w:ascii="Consolas" w:eastAsia="Times New Roman" w:hAnsi="Consolas" w:cs="Courier New"/>
          <w:color w:val="333333"/>
          <w:sz w:val="20"/>
          <w:szCs w:val="20"/>
        </w:rPr>
        <w:t>(</w:t>
      </w:r>
      <w:proofErr w:type="gramEnd"/>
      <w:r w:rsidRPr="00BE4D22">
        <w:rPr>
          <w:rFonts w:ascii="Consolas" w:eastAsia="Times New Roman" w:hAnsi="Consolas" w:cs="Courier New"/>
          <w:color w:val="333333"/>
          <w:sz w:val="20"/>
          <w:szCs w:val="20"/>
        </w:rPr>
        <w:t>);</w:t>
      </w:r>
    </w:p>
    <w:p w:rsidR="00BE4D22" w:rsidRPr="00BE4D22" w:rsidRDefault="00BE4D22" w:rsidP="00BE4D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E4D22">
        <w:rPr>
          <w:rFonts w:ascii="Consolas" w:eastAsia="Times New Roman" w:hAnsi="Consolas" w:cs="Courier New"/>
          <w:color w:val="333333"/>
          <w:sz w:val="20"/>
          <w:szCs w:val="20"/>
        </w:rPr>
        <w:t xml:space="preserve"> }</w:t>
      </w:r>
    </w:p>
    <w:p w:rsidR="00BE4D22" w:rsidRDefault="00BE4D22" w:rsidP="00BE4D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E4D22">
        <w:rPr>
          <w:rFonts w:ascii="Consolas" w:eastAsia="Times New Roman" w:hAnsi="Consolas" w:cs="Courier New"/>
          <w:color w:val="333333"/>
          <w:sz w:val="20"/>
          <w:szCs w:val="20"/>
        </w:rPr>
        <w:t>}</w:t>
      </w:r>
    </w:p>
    <w:p w:rsidR="00BE4D22" w:rsidRPr="00BE4D22" w:rsidRDefault="00BE4D22" w:rsidP="00BE4D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proofErr w:type="gramStart"/>
      <w:r w:rsidRPr="00BE4D22">
        <w:rPr>
          <w:rFonts w:ascii="Consolas" w:eastAsia="Times New Roman" w:hAnsi="Consolas" w:cs="Courier New"/>
          <w:color w:val="333333"/>
          <w:sz w:val="20"/>
          <w:szCs w:val="20"/>
        </w:rPr>
        <w:t>class</w:t>
      </w:r>
      <w:proofErr w:type="gramEnd"/>
      <w:r w:rsidRPr="00BE4D22">
        <w:rPr>
          <w:rFonts w:ascii="Consolas" w:eastAsia="Times New Roman" w:hAnsi="Consolas" w:cs="Courier New"/>
          <w:color w:val="333333"/>
          <w:sz w:val="20"/>
          <w:szCs w:val="20"/>
        </w:rPr>
        <w:t xml:space="preserve"> Program</w:t>
      </w:r>
    </w:p>
    <w:p w:rsidR="00BE4D22" w:rsidRPr="00BE4D22" w:rsidRDefault="00BE4D22" w:rsidP="00BE4D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E4D22">
        <w:rPr>
          <w:rFonts w:ascii="Consolas" w:eastAsia="Times New Roman" w:hAnsi="Consolas" w:cs="Courier New"/>
          <w:color w:val="333333"/>
          <w:sz w:val="20"/>
          <w:szCs w:val="20"/>
        </w:rPr>
        <w:t>{</w:t>
      </w:r>
    </w:p>
    <w:p w:rsidR="00BE4D22" w:rsidRPr="00BE4D22" w:rsidRDefault="00BE4D22" w:rsidP="00BE4D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E4D22">
        <w:rPr>
          <w:rFonts w:ascii="Consolas" w:eastAsia="Times New Roman" w:hAnsi="Consolas" w:cs="Courier New"/>
          <w:color w:val="333333"/>
          <w:sz w:val="20"/>
          <w:szCs w:val="20"/>
        </w:rPr>
        <w:t xml:space="preserve"> </w:t>
      </w:r>
      <w:proofErr w:type="gramStart"/>
      <w:r w:rsidRPr="00BE4D22">
        <w:rPr>
          <w:rFonts w:ascii="Consolas" w:eastAsia="Times New Roman" w:hAnsi="Consolas" w:cs="Courier New"/>
          <w:color w:val="333333"/>
          <w:sz w:val="20"/>
          <w:szCs w:val="20"/>
        </w:rPr>
        <w:t>static</w:t>
      </w:r>
      <w:proofErr w:type="gramEnd"/>
      <w:r w:rsidRPr="00BE4D22">
        <w:rPr>
          <w:rFonts w:ascii="Consolas" w:eastAsia="Times New Roman" w:hAnsi="Consolas" w:cs="Courier New"/>
          <w:color w:val="333333"/>
          <w:sz w:val="20"/>
          <w:szCs w:val="20"/>
        </w:rPr>
        <w:t xml:space="preserve"> void Main(string[] </w:t>
      </w:r>
      <w:proofErr w:type="spellStart"/>
      <w:r w:rsidRPr="00BE4D22">
        <w:rPr>
          <w:rFonts w:ascii="Consolas" w:eastAsia="Times New Roman" w:hAnsi="Consolas" w:cs="Courier New"/>
          <w:color w:val="333333"/>
          <w:sz w:val="20"/>
          <w:szCs w:val="20"/>
        </w:rPr>
        <w:t>args</w:t>
      </w:r>
      <w:proofErr w:type="spellEnd"/>
      <w:r w:rsidRPr="00BE4D22">
        <w:rPr>
          <w:rFonts w:ascii="Consolas" w:eastAsia="Times New Roman" w:hAnsi="Consolas" w:cs="Courier New"/>
          <w:color w:val="333333"/>
          <w:sz w:val="20"/>
          <w:szCs w:val="20"/>
        </w:rPr>
        <w:t>)</w:t>
      </w:r>
    </w:p>
    <w:p w:rsidR="00BE4D22" w:rsidRPr="00BE4D22" w:rsidRDefault="00BE4D22" w:rsidP="00BE4D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E4D22">
        <w:rPr>
          <w:rFonts w:ascii="Consolas" w:eastAsia="Times New Roman" w:hAnsi="Consolas" w:cs="Courier New"/>
          <w:color w:val="333333"/>
          <w:sz w:val="20"/>
          <w:szCs w:val="20"/>
        </w:rPr>
        <w:t xml:space="preserve"> {</w:t>
      </w:r>
    </w:p>
    <w:p w:rsidR="00BE4D22" w:rsidRPr="00BE4D22" w:rsidRDefault="00BE4D22" w:rsidP="00BE4D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E4D22">
        <w:rPr>
          <w:rFonts w:ascii="Consolas" w:eastAsia="Times New Roman" w:hAnsi="Consolas" w:cs="Courier New"/>
          <w:color w:val="333333"/>
          <w:sz w:val="20"/>
          <w:szCs w:val="20"/>
        </w:rPr>
        <w:t xml:space="preserve"> //creating object</w:t>
      </w:r>
    </w:p>
    <w:p w:rsidR="00BE4D22" w:rsidRPr="00BE4D22" w:rsidRDefault="00BE4D22" w:rsidP="00BE4D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E4D22">
        <w:rPr>
          <w:rFonts w:ascii="Consolas" w:eastAsia="Times New Roman" w:hAnsi="Consolas" w:cs="Courier New"/>
          <w:color w:val="333333"/>
          <w:sz w:val="20"/>
          <w:szCs w:val="20"/>
        </w:rPr>
        <w:t xml:space="preserve"> Service1 s1 = new </w:t>
      </w:r>
      <w:proofErr w:type="gramStart"/>
      <w:r w:rsidRPr="00BE4D22">
        <w:rPr>
          <w:rFonts w:ascii="Consolas" w:eastAsia="Times New Roman" w:hAnsi="Consolas" w:cs="Courier New"/>
          <w:color w:val="333333"/>
          <w:sz w:val="20"/>
          <w:szCs w:val="20"/>
        </w:rPr>
        <w:t>Service1(</w:t>
      </w:r>
      <w:proofErr w:type="gramEnd"/>
      <w:r w:rsidRPr="00BE4D22">
        <w:rPr>
          <w:rFonts w:ascii="Consolas" w:eastAsia="Times New Roman" w:hAnsi="Consolas" w:cs="Courier New"/>
          <w:color w:val="333333"/>
          <w:sz w:val="20"/>
          <w:szCs w:val="20"/>
        </w:rPr>
        <w:t xml:space="preserve">); </w:t>
      </w:r>
    </w:p>
    <w:p w:rsidR="00BE4D22" w:rsidRPr="00BE4D22" w:rsidRDefault="00BE4D22" w:rsidP="00BE4D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E4D22">
        <w:rPr>
          <w:rFonts w:ascii="Consolas" w:eastAsia="Times New Roman" w:hAnsi="Consolas" w:cs="Courier New"/>
          <w:color w:val="333333"/>
          <w:sz w:val="20"/>
          <w:szCs w:val="20"/>
        </w:rPr>
        <w:t xml:space="preserve"> </w:t>
      </w:r>
    </w:p>
    <w:p w:rsidR="00BE4D22" w:rsidRPr="00BE4D22" w:rsidRDefault="00BE4D22" w:rsidP="00BE4D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E4D22">
        <w:rPr>
          <w:rFonts w:ascii="Consolas" w:eastAsia="Times New Roman" w:hAnsi="Consolas" w:cs="Courier New"/>
          <w:color w:val="333333"/>
          <w:sz w:val="20"/>
          <w:szCs w:val="20"/>
        </w:rPr>
        <w:t xml:space="preserve"> Client </w:t>
      </w:r>
      <w:proofErr w:type="spellStart"/>
      <w:r w:rsidRPr="00BE4D22">
        <w:rPr>
          <w:rFonts w:ascii="Consolas" w:eastAsia="Times New Roman" w:hAnsi="Consolas" w:cs="Courier New"/>
          <w:color w:val="333333"/>
          <w:sz w:val="20"/>
          <w:szCs w:val="20"/>
        </w:rPr>
        <w:t>client</w:t>
      </w:r>
      <w:proofErr w:type="spellEnd"/>
      <w:r w:rsidRPr="00BE4D22">
        <w:rPr>
          <w:rFonts w:ascii="Consolas" w:eastAsia="Times New Roman" w:hAnsi="Consolas" w:cs="Courier New"/>
          <w:color w:val="333333"/>
          <w:sz w:val="20"/>
          <w:szCs w:val="20"/>
        </w:rPr>
        <w:t xml:space="preserve"> = new </w:t>
      </w:r>
      <w:proofErr w:type="gramStart"/>
      <w:r w:rsidRPr="00BE4D22">
        <w:rPr>
          <w:rFonts w:ascii="Consolas" w:eastAsia="Times New Roman" w:hAnsi="Consolas" w:cs="Courier New"/>
          <w:color w:val="333333"/>
          <w:sz w:val="20"/>
          <w:szCs w:val="20"/>
        </w:rPr>
        <w:t>Client(</w:t>
      </w:r>
      <w:proofErr w:type="gramEnd"/>
      <w:r w:rsidRPr="00BE4D22">
        <w:rPr>
          <w:rFonts w:ascii="Consolas" w:eastAsia="Times New Roman" w:hAnsi="Consolas" w:cs="Courier New"/>
          <w:color w:val="333333"/>
          <w:sz w:val="20"/>
          <w:szCs w:val="20"/>
        </w:rPr>
        <w:t xml:space="preserve">); </w:t>
      </w:r>
    </w:p>
    <w:p w:rsidR="00BE4D22" w:rsidRPr="00BE4D22" w:rsidRDefault="00BE4D22" w:rsidP="00BE4D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E4D22">
        <w:rPr>
          <w:rFonts w:ascii="Consolas" w:eastAsia="Times New Roman" w:hAnsi="Consolas" w:cs="Courier New"/>
          <w:color w:val="333333"/>
          <w:sz w:val="20"/>
          <w:szCs w:val="20"/>
        </w:rPr>
        <w:t xml:space="preserve"> </w:t>
      </w:r>
      <w:proofErr w:type="spellStart"/>
      <w:proofErr w:type="gramStart"/>
      <w:r w:rsidRPr="00BE4D22">
        <w:rPr>
          <w:rFonts w:ascii="Consolas" w:eastAsia="Times New Roman" w:hAnsi="Consolas" w:cs="Courier New"/>
          <w:color w:val="333333"/>
          <w:sz w:val="20"/>
          <w:szCs w:val="20"/>
        </w:rPr>
        <w:t>client.Start</w:t>
      </w:r>
      <w:proofErr w:type="spellEnd"/>
      <w:r w:rsidRPr="00BE4D22">
        <w:rPr>
          <w:rFonts w:ascii="Consolas" w:eastAsia="Times New Roman" w:hAnsi="Consolas" w:cs="Courier New"/>
          <w:color w:val="333333"/>
          <w:sz w:val="20"/>
          <w:szCs w:val="20"/>
        </w:rPr>
        <w:t>(</w:t>
      </w:r>
      <w:proofErr w:type="gramEnd"/>
      <w:r w:rsidRPr="00BE4D22">
        <w:rPr>
          <w:rFonts w:ascii="Consolas" w:eastAsia="Times New Roman" w:hAnsi="Consolas" w:cs="Courier New"/>
          <w:color w:val="333333"/>
          <w:sz w:val="20"/>
          <w:szCs w:val="20"/>
        </w:rPr>
        <w:t>s1); //passing dependency</w:t>
      </w:r>
    </w:p>
    <w:p w:rsidR="00BE4D22" w:rsidRPr="00BE4D22" w:rsidRDefault="00BE4D22" w:rsidP="00BE4D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E4D22">
        <w:rPr>
          <w:rFonts w:ascii="Consolas" w:eastAsia="Times New Roman" w:hAnsi="Consolas" w:cs="Courier New"/>
          <w:color w:val="333333"/>
          <w:sz w:val="20"/>
          <w:szCs w:val="20"/>
        </w:rPr>
        <w:t xml:space="preserve"> //TO </w:t>
      </w:r>
      <w:proofErr w:type="gramStart"/>
      <w:r w:rsidRPr="00BE4D22">
        <w:rPr>
          <w:rFonts w:ascii="Consolas" w:eastAsia="Times New Roman" w:hAnsi="Consolas" w:cs="Courier New"/>
          <w:color w:val="333333"/>
          <w:sz w:val="20"/>
          <w:szCs w:val="20"/>
        </w:rPr>
        <w:t>DO</w:t>
      </w:r>
      <w:proofErr w:type="gramEnd"/>
      <w:r w:rsidRPr="00BE4D22">
        <w:rPr>
          <w:rFonts w:ascii="Consolas" w:eastAsia="Times New Roman" w:hAnsi="Consolas" w:cs="Courier New"/>
          <w:color w:val="333333"/>
          <w:sz w:val="20"/>
          <w:szCs w:val="20"/>
        </w:rPr>
        <w:t>:</w:t>
      </w:r>
    </w:p>
    <w:p w:rsidR="00BE4D22" w:rsidRPr="00BE4D22" w:rsidRDefault="00BE4D22" w:rsidP="00BE4D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E4D22">
        <w:rPr>
          <w:rFonts w:ascii="Consolas" w:eastAsia="Times New Roman" w:hAnsi="Consolas" w:cs="Courier New"/>
          <w:color w:val="333333"/>
          <w:sz w:val="20"/>
          <w:szCs w:val="20"/>
        </w:rPr>
        <w:t xml:space="preserve"> </w:t>
      </w:r>
    </w:p>
    <w:p w:rsidR="00BE4D22" w:rsidRPr="00BE4D22" w:rsidRDefault="00BE4D22" w:rsidP="00BE4D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E4D22">
        <w:rPr>
          <w:rFonts w:ascii="Consolas" w:eastAsia="Times New Roman" w:hAnsi="Consolas" w:cs="Courier New"/>
          <w:color w:val="333333"/>
          <w:sz w:val="20"/>
          <w:szCs w:val="20"/>
        </w:rPr>
        <w:t xml:space="preserve"> Service2 s2 = new </w:t>
      </w:r>
      <w:proofErr w:type="gramStart"/>
      <w:r w:rsidRPr="00BE4D22">
        <w:rPr>
          <w:rFonts w:ascii="Consolas" w:eastAsia="Times New Roman" w:hAnsi="Consolas" w:cs="Courier New"/>
          <w:color w:val="333333"/>
          <w:sz w:val="20"/>
          <w:szCs w:val="20"/>
        </w:rPr>
        <w:t>Service2(</w:t>
      </w:r>
      <w:proofErr w:type="gramEnd"/>
      <w:r w:rsidRPr="00BE4D22">
        <w:rPr>
          <w:rFonts w:ascii="Consolas" w:eastAsia="Times New Roman" w:hAnsi="Consolas" w:cs="Courier New"/>
          <w:color w:val="333333"/>
          <w:sz w:val="20"/>
          <w:szCs w:val="20"/>
        </w:rPr>
        <w:t xml:space="preserve">); </w:t>
      </w:r>
    </w:p>
    <w:p w:rsidR="00BE4D22" w:rsidRPr="00BE4D22" w:rsidRDefault="00BE4D22" w:rsidP="00BE4D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E4D22">
        <w:rPr>
          <w:rFonts w:ascii="Consolas" w:eastAsia="Times New Roman" w:hAnsi="Consolas" w:cs="Courier New"/>
          <w:color w:val="333333"/>
          <w:sz w:val="20"/>
          <w:szCs w:val="20"/>
        </w:rPr>
        <w:t xml:space="preserve"> </w:t>
      </w:r>
      <w:proofErr w:type="spellStart"/>
      <w:proofErr w:type="gramStart"/>
      <w:r w:rsidRPr="00BE4D22">
        <w:rPr>
          <w:rFonts w:ascii="Consolas" w:eastAsia="Times New Roman" w:hAnsi="Consolas" w:cs="Courier New"/>
          <w:color w:val="333333"/>
          <w:sz w:val="20"/>
          <w:szCs w:val="20"/>
        </w:rPr>
        <w:t>client.Start</w:t>
      </w:r>
      <w:proofErr w:type="spellEnd"/>
      <w:r w:rsidRPr="00BE4D22">
        <w:rPr>
          <w:rFonts w:ascii="Consolas" w:eastAsia="Times New Roman" w:hAnsi="Consolas" w:cs="Courier New"/>
          <w:color w:val="333333"/>
          <w:sz w:val="20"/>
          <w:szCs w:val="20"/>
        </w:rPr>
        <w:t>(</w:t>
      </w:r>
      <w:proofErr w:type="gramEnd"/>
      <w:r w:rsidRPr="00BE4D22">
        <w:rPr>
          <w:rFonts w:ascii="Consolas" w:eastAsia="Times New Roman" w:hAnsi="Consolas" w:cs="Courier New"/>
          <w:color w:val="333333"/>
          <w:sz w:val="20"/>
          <w:szCs w:val="20"/>
        </w:rPr>
        <w:t>s2); //passing dependency</w:t>
      </w:r>
    </w:p>
    <w:p w:rsidR="00BE4D22" w:rsidRPr="00BE4D22" w:rsidRDefault="00BE4D22" w:rsidP="00BE4D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E4D22">
        <w:rPr>
          <w:rFonts w:ascii="Consolas" w:eastAsia="Times New Roman" w:hAnsi="Consolas" w:cs="Courier New"/>
          <w:color w:val="333333"/>
          <w:sz w:val="20"/>
          <w:szCs w:val="20"/>
        </w:rPr>
        <w:t xml:space="preserve"> }</w:t>
      </w:r>
    </w:p>
    <w:p w:rsidR="00BE4D22" w:rsidRPr="00BE4D22" w:rsidRDefault="00BE4D22" w:rsidP="00BE4D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E4D22">
        <w:rPr>
          <w:rFonts w:ascii="Consolas" w:eastAsia="Times New Roman" w:hAnsi="Consolas" w:cs="Courier New"/>
          <w:color w:val="333333"/>
          <w:sz w:val="20"/>
          <w:szCs w:val="20"/>
        </w:rPr>
        <w:t>}</w:t>
      </w:r>
    </w:p>
    <w:p w:rsidR="00BE4D22" w:rsidRPr="00BE4D22" w:rsidRDefault="00BE4D22" w:rsidP="00BE4D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p>
    <w:p w:rsidR="00BE4D22" w:rsidRDefault="00BE4D22" w:rsidP="00BE4D22">
      <w:pPr>
        <w:shd w:val="clear" w:color="auto" w:fill="FCFCFC"/>
        <w:spacing w:before="300" w:after="225" w:line="240" w:lineRule="auto"/>
        <w:jc w:val="both"/>
        <w:textAlignment w:val="top"/>
        <w:outlineLvl w:val="1"/>
        <w:rPr>
          <w:rFonts w:ascii="Helvetica" w:eastAsia="Times New Roman" w:hAnsi="Helvetica" w:cs="Helvetica"/>
          <w:color w:val="4466C5"/>
          <w:sz w:val="45"/>
          <w:szCs w:val="45"/>
        </w:rPr>
      </w:pPr>
    </w:p>
    <w:p w:rsidR="00BE4D22" w:rsidRDefault="00BE4D22" w:rsidP="00BE4D22">
      <w:pPr>
        <w:pStyle w:val="Heading2"/>
        <w:shd w:val="clear" w:color="auto" w:fill="FCFCFC"/>
        <w:spacing w:before="300" w:beforeAutospacing="0" w:after="225" w:afterAutospacing="0"/>
        <w:jc w:val="both"/>
        <w:rPr>
          <w:rFonts w:ascii="Helvetica" w:hAnsi="Helvetica" w:cs="Helvetica"/>
          <w:b w:val="0"/>
          <w:bCs w:val="0"/>
          <w:color w:val="4466C5"/>
          <w:sz w:val="45"/>
          <w:szCs w:val="45"/>
        </w:rPr>
      </w:pPr>
      <w:r>
        <w:rPr>
          <w:rFonts w:ascii="Helvetica" w:hAnsi="Helvetica" w:cs="Helvetica"/>
          <w:b w:val="0"/>
          <w:bCs w:val="0"/>
          <w:color w:val="4466C5"/>
          <w:sz w:val="45"/>
          <w:szCs w:val="45"/>
        </w:rPr>
        <w:t>Advantages of Dependency Injection</w:t>
      </w:r>
    </w:p>
    <w:p w:rsidR="00BE4D22" w:rsidRDefault="00BE4D22" w:rsidP="00BE4D22">
      <w:pPr>
        <w:pStyle w:val="NormalWeb"/>
        <w:numPr>
          <w:ilvl w:val="0"/>
          <w:numId w:val="12"/>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Reduces class coupling</w:t>
      </w:r>
    </w:p>
    <w:p w:rsidR="00BE4D22" w:rsidRDefault="00BE4D22" w:rsidP="00BE4D22">
      <w:pPr>
        <w:pStyle w:val="NormalWeb"/>
        <w:numPr>
          <w:ilvl w:val="0"/>
          <w:numId w:val="12"/>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Increases code reusability</w:t>
      </w:r>
    </w:p>
    <w:p w:rsidR="00BE4D22" w:rsidRDefault="00BE4D22" w:rsidP="00BE4D22">
      <w:pPr>
        <w:pStyle w:val="NormalWeb"/>
        <w:numPr>
          <w:ilvl w:val="0"/>
          <w:numId w:val="12"/>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lastRenderedPageBreak/>
        <w:t>Improves code maintainability</w:t>
      </w:r>
    </w:p>
    <w:p w:rsidR="00BE4D22" w:rsidRDefault="00BE4D22" w:rsidP="00BE4D22">
      <w:pPr>
        <w:pStyle w:val="NormalWeb"/>
        <w:numPr>
          <w:ilvl w:val="0"/>
          <w:numId w:val="12"/>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Make unit testing possible</w:t>
      </w:r>
    </w:p>
    <w:p w:rsidR="00BE4D22" w:rsidRDefault="00BE4D22" w:rsidP="00BE4D22">
      <w:pPr>
        <w:shd w:val="clear" w:color="auto" w:fill="FCFCFC"/>
        <w:spacing w:before="300" w:after="225" w:line="240" w:lineRule="auto"/>
        <w:jc w:val="both"/>
        <w:textAlignment w:val="top"/>
        <w:outlineLvl w:val="1"/>
        <w:rPr>
          <w:rFonts w:ascii="Helvetica" w:eastAsia="Times New Roman" w:hAnsi="Helvetica" w:cs="Helvetica"/>
          <w:color w:val="4466C5"/>
          <w:sz w:val="45"/>
          <w:szCs w:val="45"/>
        </w:rPr>
      </w:pPr>
      <w:bookmarkStart w:id="1" w:name="_GoBack"/>
      <w:bookmarkEnd w:id="1"/>
    </w:p>
    <w:sectPr w:rsidR="00BE4D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95EE2"/>
    <w:multiLevelType w:val="multilevel"/>
    <w:tmpl w:val="9732C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7166B0"/>
    <w:multiLevelType w:val="multilevel"/>
    <w:tmpl w:val="828A6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FD1331"/>
    <w:multiLevelType w:val="multilevel"/>
    <w:tmpl w:val="DCEAB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237DF6"/>
    <w:multiLevelType w:val="multilevel"/>
    <w:tmpl w:val="3D58A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496C9D"/>
    <w:multiLevelType w:val="multilevel"/>
    <w:tmpl w:val="03701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CF21AC"/>
    <w:multiLevelType w:val="multilevel"/>
    <w:tmpl w:val="EF124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D3B4144"/>
    <w:multiLevelType w:val="multilevel"/>
    <w:tmpl w:val="24AAE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86626A7"/>
    <w:multiLevelType w:val="multilevel"/>
    <w:tmpl w:val="3B129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89365C3"/>
    <w:multiLevelType w:val="multilevel"/>
    <w:tmpl w:val="6F28E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EFB3201"/>
    <w:multiLevelType w:val="multilevel"/>
    <w:tmpl w:val="10249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00E4FE6"/>
    <w:multiLevelType w:val="multilevel"/>
    <w:tmpl w:val="F4920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50F0C5D"/>
    <w:multiLevelType w:val="multilevel"/>
    <w:tmpl w:val="D5467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8"/>
  </w:num>
  <w:num w:numId="3">
    <w:abstractNumId w:val="4"/>
  </w:num>
  <w:num w:numId="4">
    <w:abstractNumId w:val="1"/>
  </w:num>
  <w:num w:numId="5">
    <w:abstractNumId w:val="2"/>
  </w:num>
  <w:num w:numId="6">
    <w:abstractNumId w:val="3"/>
  </w:num>
  <w:num w:numId="7">
    <w:abstractNumId w:val="7"/>
  </w:num>
  <w:num w:numId="8">
    <w:abstractNumId w:val="0"/>
  </w:num>
  <w:num w:numId="9">
    <w:abstractNumId w:val="6"/>
  </w:num>
  <w:num w:numId="10">
    <w:abstractNumId w:val="5"/>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3CA8"/>
    <w:rsid w:val="002308CC"/>
    <w:rsid w:val="00703CA8"/>
    <w:rsid w:val="00BE4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E4D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E4D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D2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E4D2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E4D22"/>
    <w:rPr>
      <w:color w:val="0000FF"/>
      <w:u w:val="single"/>
    </w:rPr>
  </w:style>
  <w:style w:type="character" w:customStyle="1" w:styleId="pull-right">
    <w:name w:val="pull-right"/>
    <w:basedOn w:val="DefaultParagraphFont"/>
    <w:rsid w:val="00BE4D22"/>
  </w:style>
  <w:style w:type="paragraph" w:customStyle="1" w:styleId="firstpara">
    <w:name w:val="firstpara"/>
    <w:basedOn w:val="Normal"/>
    <w:rsid w:val="00BE4D2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E4D2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E4D2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E4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4D2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E4D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4D2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E4D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E4D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D2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E4D2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E4D22"/>
    <w:rPr>
      <w:color w:val="0000FF"/>
      <w:u w:val="single"/>
    </w:rPr>
  </w:style>
  <w:style w:type="character" w:customStyle="1" w:styleId="pull-right">
    <w:name w:val="pull-right"/>
    <w:basedOn w:val="DefaultParagraphFont"/>
    <w:rsid w:val="00BE4D22"/>
  </w:style>
  <w:style w:type="paragraph" w:customStyle="1" w:styleId="firstpara">
    <w:name w:val="firstpara"/>
    <w:basedOn w:val="Normal"/>
    <w:rsid w:val="00BE4D2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E4D2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E4D2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E4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4D2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E4D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4D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2821">
      <w:bodyDiv w:val="1"/>
      <w:marLeft w:val="0"/>
      <w:marRight w:val="0"/>
      <w:marTop w:val="0"/>
      <w:marBottom w:val="0"/>
      <w:divBdr>
        <w:top w:val="none" w:sz="0" w:space="0" w:color="auto"/>
        <w:left w:val="none" w:sz="0" w:space="0" w:color="auto"/>
        <w:bottom w:val="none" w:sz="0" w:space="0" w:color="auto"/>
        <w:right w:val="none" w:sz="0" w:space="0" w:color="auto"/>
      </w:divBdr>
    </w:div>
    <w:div w:id="182793228">
      <w:bodyDiv w:val="1"/>
      <w:marLeft w:val="0"/>
      <w:marRight w:val="0"/>
      <w:marTop w:val="0"/>
      <w:marBottom w:val="0"/>
      <w:divBdr>
        <w:top w:val="none" w:sz="0" w:space="0" w:color="auto"/>
        <w:left w:val="none" w:sz="0" w:space="0" w:color="auto"/>
        <w:bottom w:val="none" w:sz="0" w:space="0" w:color="auto"/>
        <w:right w:val="none" w:sz="0" w:space="0" w:color="auto"/>
      </w:divBdr>
    </w:div>
    <w:div w:id="239096031">
      <w:bodyDiv w:val="1"/>
      <w:marLeft w:val="0"/>
      <w:marRight w:val="0"/>
      <w:marTop w:val="0"/>
      <w:marBottom w:val="0"/>
      <w:divBdr>
        <w:top w:val="none" w:sz="0" w:space="0" w:color="auto"/>
        <w:left w:val="none" w:sz="0" w:space="0" w:color="auto"/>
        <w:bottom w:val="none" w:sz="0" w:space="0" w:color="auto"/>
        <w:right w:val="none" w:sz="0" w:space="0" w:color="auto"/>
      </w:divBdr>
    </w:div>
    <w:div w:id="330985656">
      <w:bodyDiv w:val="1"/>
      <w:marLeft w:val="0"/>
      <w:marRight w:val="0"/>
      <w:marTop w:val="0"/>
      <w:marBottom w:val="0"/>
      <w:divBdr>
        <w:top w:val="none" w:sz="0" w:space="0" w:color="auto"/>
        <w:left w:val="none" w:sz="0" w:space="0" w:color="auto"/>
        <w:bottom w:val="none" w:sz="0" w:space="0" w:color="auto"/>
        <w:right w:val="none" w:sz="0" w:space="0" w:color="auto"/>
      </w:divBdr>
    </w:div>
    <w:div w:id="339089547">
      <w:bodyDiv w:val="1"/>
      <w:marLeft w:val="0"/>
      <w:marRight w:val="0"/>
      <w:marTop w:val="0"/>
      <w:marBottom w:val="0"/>
      <w:divBdr>
        <w:top w:val="none" w:sz="0" w:space="0" w:color="auto"/>
        <w:left w:val="none" w:sz="0" w:space="0" w:color="auto"/>
        <w:bottom w:val="none" w:sz="0" w:space="0" w:color="auto"/>
        <w:right w:val="none" w:sz="0" w:space="0" w:color="auto"/>
      </w:divBdr>
    </w:div>
    <w:div w:id="372659007">
      <w:bodyDiv w:val="1"/>
      <w:marLeft w:val="0"/>
      <w:marRight w:val="0"/>
      <w:marTop w:val="0"/>
      <w:marBottom w:val="0"/>
      <w:divBdr>
        <w:top w:val="none" w:sz="0" w:space="0" w:color="auto"/>
        <w:left w:val="none" w:sz="0" w:space="0" w:color="auto"/>
        <w:bottom w:val="none" w:sz="0" w:space="0" w:color="auto"/>
        <w:right w:val="none" w:sz="0" w:space="0" w:color="auto"/>
      </w:divBdr>
    </w:div>
    <w:div w:id="438914614">
      <w:bodyDiv w:val="1"/>
      <w:marLeft w:val="0"/>
      <w:marRight w:val="0"/>
      <w:marTop w:val="0"/>
      <w:marBottom w:val="0"/>
      <w:divBdr>
        <w:top w:val="none" w:sz="0" w:space="0" w:color="auto"/>
        <w:left w:val="none" w:sz="0" w:space="0" w:color="auto"/>
        <w:bottom w:val="none" w:sz="0" w:space="0" w:color="auto"/>
        <w:right w:val="none" w:sz="0" w:space="0" w:color="auto"/>
      </w:divBdr>
    </w:div>
    <w:div w:id="553734232">
      <w:bodyDiv w:val="1"/>
      <w:marLeft w:val="0"/>
      <w:marRight w:val="0"/>
      <w:marTop w:val="0"/>
      <w:marBottom w:val="0"/>
      <w:divBdr>
        <w:top w:val="none" w:sz="0" w:space="0" w:color="auto"/>
        <w:left w:val="none" w:sz="0" w:space="0" w:color="auto"/>
        <w:bottom w:val="none" w:sz="0" w:space="0" w:color="auto"/>
        <w:right w:val="none" w:sz="0" w:space="0" w:color="auto"/>
      </w:divBdr>
    </w:div>
    <w:div w:id="862401885">
      <w:bodyDiv w:val="1"/>
      <w:marLeft w:val="0"/>
      <w:marRight w:val="0"/>
      <w:marTop w:val="0"/>
      <w:marBottom w:val="0"/>
      <w:divBdr>
        <w:top w:val="none" w:sz="0" w:space="0" w:color="auto"/>
        <w:left w:val="none" w:sz="0" w:space="0" w:color="auto"/>
        <w:bottom w:val="none" w:sz="0" w:space="0" w:color="auto"/>
        <w:right w:val="none" w:sz="0" w:space="0" w:color="auto"/>
      </w:divBdr>
    </w:div>
    <w:div w:id="1036932769">
      <w:bodyDiv w:val="1"/>
      <w:marLeft w:val="0"/>
      <w:marRight w:val="0"/>
      <w:marTop w:val="0"/>
      <w:marBottom w:val="0"/>
      <w:divBdr>
        <w:top w:val="none" w:sz="0" w:space="0" w:color="auto"/>
        <w:left w:val="none" w:sz="0" w:space="0" w:color="auto"/>
        <w:bottom w:val="none" w:sz="0" w:space="0" w:color="auto"/>
        <w:right w:val="none" w:sz="0" w:space="0" w:color="auto"/>
      </w:divBdr>
      <w:divsChild>
        <w:div w:id="1563250725">
          <w:marLeft w:val="0"/>
          <w:marRight w:val="0"/>
          <w:marTop w:val="0"/>
          <w:marBottom w:val="0"/>
          <w:divBdr>
            <w:top w:val="none" w:sz="0" w:space="0" w:color="auto"/>
            <w:left w:val="none" w:sz="0" w:space="0" w:color="auto"/>
            <w:bottom w:val="none" w:sz="0" w:space="0" w:color="auto"/>
            <w:right w:val="none" w:sz="0" w:space="0" w:color="auto"/>
          </w:divBdr>
        </w:div>
        <w:div w:id="2062247411">
          <w:marLeft w:val="0"/>
          <w:marRight w:val="0"/>
          <w:marTop w:val="0"/>
          <w:marBottom w:val="0"/>
          <w:divBdr>
            <w:top w:val="none" w:sz="0" w:space="0" w:color="auto"/>
            <w:left w:val="none" w:sz="0" w:space="0" w:color="auto"/>
            <w:bottom w:val="none" w:sz="0" w:space="0" w:color="auto"/>
            <w:right w:val="none" w:sz="0" w:space="0" w:color="auto"/>
          </w:divBdr>
          <w:divsChild>
            <w:div w:id="1313175240">
              <w:marLeft w:val="0"/>
              <w:marRight w:val="0"/>
              <w:marTop w:val="0"/>
              <w:marBottom w:val="0"/>
              <w:divBdr>
                <w:top w:val="none" w:sz="0" w:space="0" w:color="auto"/>
                <w:left w:val="none" w:sz="0" w:space="0" w:color="auto"/>
                <w:bottom w:val="none" w:sz="0" w:space="0" w:color="auto"/>
                <w:right w:val="none" w:sz="0" w:space="0" w:color="auto"/>
              </w:divBdr>
              <w:divsChild>
                <w:div w:id="1868329006">
                  <w:marLeft w:val="0"/>
                  <w:marRight w:val="0"/>
                  <w:marTop w:val="0"/>
                  <w:marBottom w:val="0"/>
                  <w:divBdr>
                    <w:top w:val="none" w:sz="0" w:space="0" w:color="auto"/>
                    <w:left w:val="none" w:sz="0" w:space="0" w:color="auto"/>
                    <w:bottom w:val="none" w:sz="0" w:space="0" w:color="auto"/>
                    <w:right w:val="none" w:sz="0" w:space="0" w:color="auto"/>
                  </w:divBdr>
                  <w:divsChild>
                    <w:div w:id="1173378201">
                      <w:marLeft w:val="0"/>
                      <w:marRight w:val="0"/>
                      <w:marTop w:val="0"/>
                      <w:marBottom w:val="0"/>
                      <w:divBdr>
                        <w:top w:val="none" w:sz="0" w:space="0" w:color="auto"/>
                        <w:left w:val="none" w:sz="0" w:space="0" w:color="auto"/>
                        <w:bottom w:val="none" w:sz="0" w:space="0" w:color="auto"/>
                        <w:right w:val="none" w:sz="0" w:space="0" w:color="auto"/>
                      </w:divBdr>
                    </w:div>
                    <w:div w:id="167984077">
                      <w:marLeft w:val="0"/>
                      <w:marRight w:val="0"/>
                      <w:marTop w:val="0"/>
                      <w:marBottom w:val="0"/>
                      <w:divBdr>
                        <w:top w:val="none" w:sz="0" w:space="0" w:color="auto"/>
                        <w:left w:val="none" w:sz="0" w:space="0" w:color="auto"/>
                        <w:bottom w:val="none" w:sz="0" w:space="0" w:color="auto"/>
                        <w:right w:val="none" w:sz="0" w:space="0" w:color="auto"/>
                      </w:divBdr>
                    </w:div>
                    <w:div w:id="1184324882">
                      <w:marLeft w:val="0"/>
                      <w:marRight w:val="0"/>
                      <w:marTop w:val="0"/>
                      <w:marBottom w:val="0"/>
                      <w:divBdr>
                        <w:top w:val="none" w:sz="0" w:space="0" w:color="auto"/>
                        <w:left w:val="none" w:sz="0" w:space="0" w:color="auto"/>
                        <w:bottom w:val="none" w:sz="0" w:space="0" w:color="auto"/>
                        <w:right w:val="none" w:sz="0" w:space="0" w:color="auto"/>
                      </w:divBdr>
                    </w:div>
                    <w:div w:id="49145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968389">
          <w:marLeft w:val="0"/>
          <w:marRight w:val="0"/>
          <w:marTop w:val="0"/>
          <w:marBottom w:val="0"/>
          <w:divBdr>
            <w:top w:val="none" w:sz="0" w:space="0" w:color="auto"/>
            <w:left w:val="none" w:sz="0" w:space="0" w:color="auto"/>
            <w:bottom w:val="none" w:sz="0" w:space="0" w:color="auto"/>
            <w:right w:val="none" w:sz="0" w:space="0" w:color="auto"/>
          </w:divBdr>
        </w:div>
      </w:divsChild>
    </w:div>
    <w:div w:id="1244757275">
      <w:bodyDiv w:val="1"/>
      <w:marLeft w:val="0"/>
      <w:marRight w:val="0"/>
      <w:marTop w:val="0"/>
      <w:marBottom w:val="0"/>
      <w:divBdr>
        <w:top w:val="none" w:sz="0" w:space="0" w:color="auto"/>
        <w:left w:val="none" w:sz="0" w:space="0" w:color="auto"/>
        <w:bottom w:val="none" w:sz="0" w:space="0" w:color="auto"/>
        <w:right w:val="none" w:sz="0" w:space="0" w:color="auto"/>
      </w:divBdr>
    </w:div>
    <w:div w:id="1336883377">
      <w:bodyDiv w:val="1"/>
      <w:marLeft w:val="0"/>
      <w:marRight w:val="0"/>
      <w:marTop w:val="0"/>
      <w:marBottom w:val="0"/>
      <w:divBdr>
        <w:top w:val="none" w:sz="0" w:space="0" w:color="auto"/>
        <w:left w:val="none" w:sz="0" w:space="0" w:color="auto"/>
        <w:bottom w:val="none" w:sz="0" w:space="0" w:color="auto"/>
        <w:right w:val="none" w:sz="0" w:space="0" w:color="auto"/>
      </w:divBdr>
    </w:div>
    <w:div w:id="1466121571">
      <w:bodyDiv w:val="1"/>
      <w:marLeft w:val="0"/>
      <w:marRight w:val="0"/>
      <w:marTop w:val="0"/>
      <w:marBottom w:val="0"/>
      <w:divBdr>
        <w:top w:val="none" w:sz="0" w:space="0" w:color="auto"/>
        <w:left w:val="none" w:sz="0" w:space="0" w:color="auto"/>
        <w:bottom w:val="none" w:sz="0" w:space="0" w:color="auto"/>
        <w:right w:val="none" w:sz="0" w:space="0" w:color="auto"/>
      </w:divBdr>
    </w:div>
    <w:div w:id="1661348763">
      <w:bodyDiv w:val="1"/>
      <w:marLeft w:val="0"/>
      <w:marRight w:val="0"/>
      <w:marTop w:val="0"/>
      <w:marBottom w:val="0"/>
      <w:divBdr>
        <w:top w:val="none" w:sz="0" w:space="0" w:color="auto"/>
        <w:left w:val="none" w:sz="0" w:space="0" w:color="auto"/>
        <w:bottom w:val="none" w:sz="0" w:space="0" w:color="auto"/>
        <w:right w:val="none" w:sz="0" w:space="0" w:color="auto"/>
      </w:divBdr>
    </w:div>
    <w:div w:id="1698459906">
      <w:bodyDiv w:val="1"/>
      <w:marLeft w:val="0"/>
      <w:marRight w:val="0"/>
      <w:marTop w:val="0"/>
      <w:marBottom w:val="0"/>
      <w:divBdr>
        <w:top w:val="none" w:sz="0" w:space="0" w:color="auto"/>
        <w:left w:val="none" w:sz="0" w:space="0" w:color="auto"/>
        <w:bottom w:val="none" w:sz="0" w:space="0" w:color="auto"/>
        <w:right w:val="none" w:sz="0" w:space="0" w:color="auto"/>
      </w:divBdr>
    </w:div>
    <w:div w:id="1726678649">
      <w:bodyDiv w:val="1"/>
      <w:marLeft w:val="0"/>
      <w:marRight w:val="0"/>
      <w:marTop w:val="0"/>
      <w:marBottom w:val="0"/>
      <w:divBdr>
        <w:top w:val="none" w:sz="0" w:space="0" w:color="auto"/>
        <w:left w:val="none" w:sz="0" w:space="0" w:color="auto"/>
        <w:bottom w:val="none" w:sz="0" w:space="0" w:color="auto"/>
        <w:right w:val="none" w:sz="0" w:space="0" w:color="auto"/>
      </w:divBdr>
    </w:div>
    <w:div w:id="1884828968">
      <w:bodyDiv w:val="1"/>
      <w:marLeft w:val="0"/>
      <w:marRight w:val="0"/>
      <w:marTop w:val="0"/>
      <w:marBottom w:val="0"/>
      <w:divBdr>
        <w:top w:val="none" w:sz="0" w:space="0" w:color="auto"/>
        <w:left w:val="none" w:sz="0" w:space="0" w:color="auto"/>
        <w:bottom w:val="none" w:sz="0" w:space="0" w:color="auto"/>
        <w:right w:val="none" w:sz="0" w:space="0" w:color="auto"/>
      </w:divBdr>
    </w:div>
    <w:div w:id="2104910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tnettricks.com/learn/dependencyinjection" TargetMode="Externa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otnettricks.com/learn/dependencyinjection/implementation-of-dependency-injection-pattern-in-csharp"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698</Words>
  <Characters>3982</Characters>
  <Application>Microsoft Office Word</Application>
  <DocSecurity>0</DocSecurity>
  <Lines>33</Lines>
  <Paragraphs>9</Paragraphs>
  <ScaleCrop>false</ScaleCrop>
  <Company/>
  <LinksUpToDate>false</LinksUpToDate>
  <CharactersWithSpaces>4671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2</cp:revision>
  <dcterms:created xsi:type="dcterms:W3CDTF">2021-07-02T05:16:00Z</dcterms:created>
  <dcterms:modified xsi:type="dcterms:W3CDTF">2021-07-02T05:24:00Z</dcterms:modified>
</cp:coreProperties>
</file>